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B3F6" w14:textId="77777777" w:rsidR="00033FAC" w:rsidRDefault="00BE60D7">
      <w:pPr>
        <w:pStyle w:val="2"/>
      </w:pPr>
      <w:bookmarkStart w:id="0" w:name="_qe6h6carb36k" w:colFirst="0" w:colLast="0"/>
      <w:bookmarkEnd w:id="0"/>
      <w:r>
        <w:t>Procedure and Methods</w:t>
      </w:r>
    </w:p>
    <w:p w14:paraId="42B3C6E6" w14:textId="77777777" w:rsidR="00033FAC" w:rsidRDefault="00BE60D7">
      <w:pPr>
        <w:pStyle w:val="4"/>
        <w:rPr>
          <w:ins w:id="1" w:author="Oleksandr Maistrenko" w:date="2021-11-14T16:39:00Z"/>
        </w:rPr>
      </w:pPr>
      <w:ins w:id="2" w:author="Oleksandr Maistrenko" w:date="2021-11-14T16:39:00Z">
        <w:r>
          <w:t>Pangenome construction</w:t>
        </w:r>
      </w:ins>
    </w:p>
    <w:p w14:paraId="05E239EE" w14:textId="77777777" w:rsidR="00033FAC" w:rsidRDefault="00BE60D7">
      <w:pPr>
        <w:rPr>
          <w:ins w:id="3" w:author="Oleksandr Maistrenko" w:date="2021-11-14T16:39:00Z"/>
        </w:rPr>
      </w:pPr>
      <w:ins w:id="4" w:author="Oleksandr Maistrenko" w:date="2021-11-14T16:39:00Z">
        <w:r>
          <w:t xml:space="preserve">Pangenome was constructed using </w:t>
        </w:r>
        <w:proofErr w:type="spellStart"/>
        <w:r>
          <w:t>Roary</w:t>
        </w:r>
        <w:proofErr w:type="spellEnd"/>
        <w:r>
          <w:t xml:space="preserve"> pipeline with default parameters (95% aa identity). Another pangenome was also constructed at 80% to reduce redundancy even further for intergenic</w:t>
        </w:r>
        <w:r>
          <w:t xml:space="preserve"> region analysis using Piggy pipeline. Identification of intergenic regions was performed using default parameters in the Piggy pipeline. </w:t>
        </w:r>
      </w:ins>
    </w:p>
    <w:p w14:paraId="52D500CE" w14:textId="77777777" w:rsidR="00033FAC" w:rsidRDefault="00BE60D7">
      <w:pPr>
        <w:pStyle w:val="4"/>
      </w:pPr>
      <w:bookmarkStart w:id="5" w:name="_yh4t3wj3ffmo" w:colFirst="0" w:colLast="0"/>
      <w:bookmarkEnd w:id="5"/>
      <w:r>
        <w:t>Analyzed genomes and their quality</w:t>
      </w:r>
    </w:p>
    <w:p w14:paraId="508CB228" w14:textId="77777777" w:rsidR="00033FAC" w:rsidRDefault="00BE60D7">
      <w:r>
        <w:t>1245 initial genomes were selected. Most of the genomes were derived from Trento s</w:t>
      </w:r>
      <w:r>
        <w:t xml:space="preserve">tudy (~1161) (not published yet). Genomes were tested for the quality with </w:t>
      </w:r>
      <w:proofErr w:type="spellStart"/>
      <w:r>
        <w:t>CheckM</w:t>
      </w:r>
      <w:proofErr w:type="spellEnd"/>
      <w:r>
        <w:t xml:space="preserve"> (contig files as input). It was chosen 1178 Wolbachia assembly genomes of good quality (out of 1245) (Completeness&gt;=70; Contamination&lt;=10) plus 12 additional genomes, and 2 o</w:t>
      </w:r>
      <w:r>
        <w:t>utgroups (</w:t>
      </w:r>
      <w:proofErr w:type="spellStart"/>
      <w:r>
        <w:rPr>
          <w:i/>
        </w:rPr>
        <w:t>Anaplasma</w:t>
      </w:r>
      <w:proofErr w:type="spellEnd"/>
      <w:r>
        <w:rPr>
          <w:i/>
        </w:rPr>
        <w:t xml:space="preserve"> </w:t>
      </w:r>
      <w:proofErr w:type="spellStart"/>
      <w:r>
        <w:rPr>
          <w:i/>
        </w:rPr>
        <w:t>marginale</w:t>
      </w:r>
      <w:proofErr w:type="spellEnd"/>
      <w:r>
        <w:rPr>
          <w:i/>
        </w:rPr>
        <w:t xml:space="preserve">, </w:t>
      </w:r>
      <w:proofErr w:type="spellStart"/>
      <w:r>
        <w:rPr>
          <w:i/>
        </w:rPr>
        <w:t>Ehrlichia</w:t>
      </w:r>
      <w:proofErr w:type="spellEnd"/>
      <w:r>
        <w:rPr>
          <w:i/>
        </w:rPr>
        <w:t xml:space="preserve"> </w:t>
      </w:r>
      <w:proofErr w:type="spellStart"/>
      <w:r>
        <w:rPr>
          <w:i/>
        </w:rPr>
        <w:t>ruminantium</w:t>
      </w:r>
      <w:proofErr w:type="spellEnd"/>
      <w:r>
        <w:t xml:space="preserve">, - due to their wide application in the Wolbachia phylogeny </w:t>
      </w:r>
      <w:proofErr w:type="gramStart"/>
      <w:r>
        <w:t>studies(</w:t>
      </w:r>
      <w:proofErr w:type="gramEnd"/>
      <w:r>
        <w:t xml:space="preserve">keep in mind </w:t>
      </w:r>
      <w:r>
        <w:rPr>
          <w:b/>
        </w:rPr>
        <w:t xml:space="preserve">LBA </w:t>
      </w:r>
      <w:r>
        <w:t>(long problem which is still unsolved for Wolbachia stains) (in the folder “01.CheckM_results”)</w:t>
      </w:r>
    </w:p>
    <w:p w14:paraId="409B81C5" w14:textId="77777777" w:rsidR="00033FAC" w:rsidRDefault="00BE60D7">
      <w:r>
        <w:t xml:space="preserve"> </w:t>
      </w:r>
    </w:p>
    <w:p w14:paraId="28CE4938" w14:textId="77777777" w:rsidR="00033FAC" w:rsidRDefault="00BE60D7">
      <w:pPr>
        <w:pStyle w:val="4"/>
      </w:pPr>
      <w:bookmarkStart w:id="6" w:name="_ukauj0cbokia" w:colFirst="0" w:colLast="0"/>
      <w:bookmarkEnd w:id="6"/>
      <w:r>
        <w:t>Additional genomes a</w:t>
      </w:r>
      <w:r>
        <w:t>nd outgroups</w:t>
      </w:r>
    </w:p>
    <w:p w14:paraId="0CDBBD58" w14:textId="77777777" w:rsidR="00033FAC" w:rsidRDefault="00BE60D7">
      <w:r>
        <w:t xml:space="preserve">Additional genomes and outgroups were annotated separately from the rest of the dataset (Sasha’s annotation) using </w:t>
      </w:r>
      <w:proofErr w:type="spellStart"/>
      <w:r>
        <w:t>Prokka</w:t>
      </w:r>
      <w:proofErr w:type="spellEnd"/>
      <w:r>
        <w:t xml:space="preserve"> annotation on Galaxy service. Protein sequences were blasted against the pangenome to assign clusters for genes derived f</w:t>
      </w:r>
      <w:r>
        <w:t xml:space="preserve">rom additional genomes. </w:t>
      </w:r>
      <w:proofErr w:type="spellStart"/>
      <w:r>
        <w:t>faa</w:t>
      </w:r>
      <w:proofErr w:type="spellEnd"/>
      <w:r>
        <w:t xml:space="preserve"> and </w:t>
      </w:r>
      <w:proofErr w:type="spellStart"/>
      <w:r>
        <w:t>fna</w:t>
      </w:r>
      <w:proofErr w:type="spellEnd"/>
      <w:r>
        <w:t xml:space="preserve"> files for these genomes were obtained (“</w:t>
      </w:r>
      <w:proofErr w:type="gramStart"/>
      <w:r>
        <w:t>02.Additional</w:t>
      </w:r>
      <w:proofErr w:type="gramEnd"/>
      <w:r>
        <w:t>_genomes_outgroups”).</w:t>
      </w:r>
    </w:p>
    <w:p w14:paraId="64FB7DD5" w14:textId="77777777" w:rsidR="00033FAC" w:rsidRDefault="00BE60D7">
      <w:pPr>
        <w:pStyle w:val="4"/>
      </w:pPr>
      <w:bookmarkStart w:id="7" w:name="_gfg73omhe9f5" w:colFirst="0" w:colLast="0"/>
      <w:bookmarkEnd w:id="7"/>
      <w:r>
        <w:t>Phylogeny</w:t>
      </w:r>
    </w:p>
    <w:p w14:paraId="1F173C4F" w14:textId="77777777" w:rsidR="00033FAC" w:rsidRDefault="00033FAC"/>
    <w:p w14:paraId="597153B3" w14:textId="77777777" w:rsidR="00033FAC" w:rsidRDefault="00BE60D7">
      <w:pPr>
        <w:pStyle w:val="5"/>
        <w:rPr>
          <w:i/>
        </w:rPr>
      </w:pPr>
      <w:bookmarkStart w:id="8" w:name="_dfz8aoqpb7g6" w:colFirst="0" w:colLast="0"/>
      <w:bookmarkEnd w:id="8"/>
      <w:r>
        <w:rPr>
          <w:i/>
        </w:rPr>
        <w:t>Tree based on the MG40 genes</w:t>
      </w:r>
    </w:p>
    <w:p w14:paraId="6BA4F249" w14:textId="77777777" w:rsidR="00033FAC" w:rsidRDefault="00BE60D7">
      <w:r>
        <w:t xml:space="preserve">Firstly, to build a tree, </w:t>
      </w:r>
      <w:proofErr w:type="spellStart"/>
      <w:r>
        <w:t>fetchMG</w:t>
      </w:r>
      <w:proofErr w:type="spellEnd"/>
      <w:r>
        <w:t xml:space="preserve"> was used. It selects 40 marker genes over 1178+12+2 genomes for further</w:t>
      </w:r>
      <w:r>
        <w:t xml:space="preserve"> phylogeny. To build a concatenated sequence of 40 marker genes per genome, </w:t>
      </w:r>
      <w:proofErr w:type="spellStart"/>
      <w:r>
        <w:t>seqkit</w:t>
      </w:r>
      <w:proofErr w:type="spellEnd"/>
      <w:r>
        <w:t xml:space="preserve"> tool was used. After that alignment with </w:t>
      </w:r>
      <w:proofErr w:type="spellStart"/>
      <w:r>
        <w:t>ClustalOmega</w:t>
      </w:r>
      <w:proofErr w:type="spellEnd"/>
      <w:r>
        <w:t xml:space="preserve"> was performed followed by implementation of </w:t>
      </w:r>
      <w:proofErr w:type="spellStart"/>
      <w:r>
        <w:t>FastTree</w:t>
      </w:r>
      <w:proofErr w:type="spellEnd"/>
      <w:r>
        <w:t xml:space="preserve"> for phylogenetic tree (saved in </w:t>
      </w:r>
      <w:proofErr w:type="spellStart"/>
      <w:r>
        <w:t>Newick</w:t>
      </w:r>
      <w:proofErr w:type="spellEnd"/>
      <w:r>
        <w:t xml:space="preserve"> format) (“</w:t>
      </w:r>
      <w:proofErr w:type="gramStart"/>
      <w:r>
        <w:t>03.Phelogeny</w:t>
      </w:r>
      <w:proofErr w:type="gramEnd"/>
      <w:r>
        <w:t>/</w:t>
      </w:r>
      <w:proofErr w:type="spellStart"/>
      <w:r>
        <w:t>Fetc</w:t>
      </w:r>
      <w:r>
        <w:t>hMG</w:t>
      </w:r>
      <w:proofErr w:type="spellEnd"/>
      <w:r>
        <w:t>”)</w:t>
      </w:r>
    </w:p>
    <w:p w14:paraId="31EFC8D1" w14:textId="77777777" w:rsidR="00033FAC" w:rsidRDefault="00BE60D7">
      <w:pPr>
        <w:pStyle w:val="5"/>
        <w:rPr>
          <w:i/>
        </w:rPr>
      </w:pPr>
      <w:bookmarkStart w:id="9" w:name="_l7epd6k6h04n" w:colFirst="0" w:colLast="0"/>
      <w:bookmarkEnd w:id="9"/>
      <w:r>
        <w:rPr>
          <w:i/>
        </w:rPr>
        <w:t>Tree based on the MLST genes</w:t>
      </w:r>
    </w:p>
    <w:p w14:paraId="56F7BBC9" w14:textId="77777777" w:rsidR="00033FAC" w:rsidRDefault="00BE60D7">
      <w:r>
        <w:t xml:space="preserve">MLST based tree approach has been widely used in literature for </w:t>
      </w:r>
      <w:r>
        <w:rPr>
          <w:i/>
        </w:rPr>
        <w:t xml:space="preserve">Wolbachia </w:t>
      </w:r>
      <w:r>
        <w:t>phylogeny, thus, this method was also applied. Protein MLST database of</w:t>
      </w:r>
      <w:r>
        <w:rPr>
          <w:i/>
        </w:rPr>
        <w:t xml:space="preserve"> </w:t>
      </w:r>
      <w:proofErr w:type="spellStart"/>
      <w:r>
        <w:rPr>
          <w:i/>
        </w:rPr>
        <w:t>gatB</w:t>
      </w:r>
      <w:proofErr w:type="spellEnd"/>
      <w:r>
        <w:rPr>
          <w:i/>
        </w:rPr>
        <w:t xml:space="preserve">, </w:t>
      </w:r>
      <w:proofErr w:type="spellStart"/>
      <w:r>
        <w:rPr>
          <w:i/>
        </w:rPr>
        <w:t>coxA</w:t>
      </w:r>
      <w:proofErr w:type="spellEnd"/>
      <w:r>
        <w:rPr>
          <w:i/>
        </w:rPr>
        <w:t xml:space="preserve">, </w:t>
      </w:r>
      <w:proofErr w:type="spellStart"/>
      <w:r>
        <w:rPr>
          <w:i/>
        </w:rPr>
        <w:t>hcpA</w:t>
      </w:r>
      <w:proofErr w:type="spellEnd"/>
      <w:r>
        <w:rPr>
          <w:i/>
        </w:rPr>
        <w:t xml:space="preserve">, </w:t>
      </w:r>
      <w:proofErr w:type="spellStart"/>
      <w:r>
        <w:rPr>
          <w:i/>
        </w:rPr>
        <w:t>ftsZ</w:t>
      </w:r>
      <w:proofErr w:type="spellEnd"/>
      <w:r>
        <w:rPr>
          <w:i/>
        </w:rPr>
        <w:t xml:space="preserve">, </w:t>
      </w:r>
      <w:proofErr w:type="spellStart"/>
      <w:r>
        <w:rPr>
          <w:i/>
        </w:rPr>
        <w:t>fbpA</w:t>
      </w:r>
      <w:proofErr w:type="spellEnd"/>
      <w:r>
        <w:rPr>
          <w:i/>
        </w:rPr>
        <w:t xml:space="preserve"> </w:t>
      </w:r>
      <w:r>
        <w:t xml:space="preserve">genes along with </w:t>
      </w:r>
      <w:proofErr w:type="spellStart"/>
      <w:r>
        <w:rPr>
          <w:i/>
        </w:rPr>
        <w:t>wsp</w:t>
      </w:r>
      <w:proofErr w:type="spellEnd"/>
      <w:r>
        <w:rPr>
          <w:i/>
        </w:rPr>
        <w:t xml:space="preserve"> </w:t>
      </w:r>
      <w:r>
        <w:t>was created. Protein BLAS</w:t>
      </w:r>
      <w:r>
        <w:t>T of all sequences of genomes was performed against the MLST database (</w:t>
      </w:r>
      <w:proofErr w:type="spellStart"/>
      <w:r>
        <w:t>evalue</w:t>
      </w:r>
      <w:proofErr w:type="spellEnd"/>
      <w:r>
        <w:t xml:space="preserve">&lt;1e-6). For this tree, all genomes were used - 1244 (except one, which was too </w:t>
      </w:r>
      <w:proofErr w:type="gramStart"/>
      <w:r>
        <w:t>short)+</w:t>
      </w:r>
      <w:proofErr w:type="gramEnd"/>
      <w:r>
        <w:t xml:space="preserve">12+2. After concatenation alignment with </w:t>
      </w:r>
      <w:proofErr w:type="spellStart"/>
      <w:r>
        <w:t>ClustalO</w:t>
      </w:r>
      <w:proofErr w:type="spellEnd"/>
      <w:r>
        <w:t xml:space="preserve">, tree - </w:t>
      </w:r>
      <w:proofErr w:type="spellStart"/>
      <w:r>
        <w:t>FastTree</w:t>
      </w:r>
      <w:proofErr w:type="spellEnd"/>
      <w:r>
        <w:t>. (“</w:t>
      </w:r>
      <w:proofErr w:type="gramStart"/>
      <w:r>
        <w:t>03.Phelogeny</w:t>
      </w:r>
      <w:proofErr w:type="gramEnd"/>
      <w:r>
        <w:t>/MLST”)</w:t>
      </w:r>
    </w:p>
    <w:p w14:paraId="78EC0142" w14:textId="77777777" w:rsidR="00033FAC" w:rsidRDefault="00033FAC"/>
    <w:p w14:paraId="10F928C1" w14:textId="77777777" w:rsidR="00033FAC" w:rsidRDefault="00BE60D7">
      <w:r>
        <w:t>Tr</w:t>
      </w:r>
      <w:r>
        <w:t xml:space="preserve">ees were visualized in the </w:t>
      </w:r>
      <w:proofErr w:type="spellStart"/>
      <w:r>
        <w:t>EvolView</w:t>
      </w:r>
      <w:proofErr w:type="spellEnd"/>
      <w:r>
        <w:t>(</w:t>
      </w:r>
      <w:hyperlink r:id="rId4">
        <w:r>
          <w:rPr>
            <w:color w:val="1155CC"/>
            <w:u w:val="single"/>
          </w:rPr>
          <w:t>https://www.evolgenius.info/</w:t>
        </w:r>
      </w:hyperlink>
      <w:r>
        <w:t>) where the metadata also can be uploaded (</w:t>
      </w:r>
      <w:proofErr w:type="spellStart"/>
      <w:r>
        <w:t>iTOL</w:t>
      </w:r>
      <w:proofErr w:type="spellEnd"/>
      <w:r>
        <w:t xml:space="preserve"> requires to pay for that) (“</w:t>
      </w:r>
      <w:proofErr w:type="gramStart"/>
      <w:r>
        <w:t>03.Phelogeny</w:t>
      </w:r>
      <w:proofErr w:type="gramEnd"/>
      <w:r>
        <w:t>/Meta-data/</w:t>
      </w:r>
      <w:proofErr w:type="spellStart"/>
      <w:r>
        <w:t>EvolView</w:t>
      </w:r>
      <w:proofErr w:type="spellEnd"/>
      <w:r>
        <w:t>”)</w:t>
      </w:r>
    </w:p>
    <w:p w14:paraId="419D3D9E" w14:textId="77777777" w:rsidR="00033FAC" w:rsidRDefault="00BE60D7">
      <w:r>
        <w:t xml:space="preserve">Links for </w:t>
      </w:r>
      <w:proofErr w:type="spellStart"/>
      <w:r>
        <w:t>EvolView</w:t>
      </w:r>
      <w:proofErr w:type="spellEnd"/>
      <w:r>
        <w:t xml:space="preserve"> tree for intera</w:t>
      </w:r>
      <w:r>
        <w:t xml:space="preserve">ctive tree </w:t>
      </w:r>
      <w:proofErr w:type="spellStart"/>
      <w:r>
        <w:t>visualisation</w:t>
      </w:r>
      <w:proofErr w:type="spellEnd"/>
      <w:r>
        <w:t>:</w:t>
      </w:r>
    </w:p>
    <w:p w14:paraId="4851B781" w14:textId="77777777" w:rsidR="00033FAC" w:rsidRDefault="00033FAC"/>
    <w:p w14:paraId="01F9B94B" w14:textId="77777777" w:rsidR="00033FAC" w:rsidRDefault="00BE60D7">
      <w:r>
        <w:t xml:space="preserve">Fmg40 tree - </w:t>
      </w:r>
      <w:hyperlink r:id="rId5" w:anchor="shared/%20fmg40_oeyKorGRYi">
        <w:r>
          <w:rPr>
            <w:color w:val="1155CC"/>
            <w:u w:val="single"/>
          </w:rPr>
          <w:t>https://www.evolgenius.info/evolview/#shared/%20fmg40_oeyKorGRYi</w:t>
        </w:r>
      </w:hyperlink>
    </w:p>
    <w:p w14:paraId="64461529" w14:textId="77777777" w:rsidR="00033FAC" w:rsidRDefault="00033FAC"/>
    <w:p w14:paraId="6FA6B876" w14:textId="77777777" w:rsidR="00033FAC" w:rsidRDefault="00BE60D7">
      <w:proofErr w:type="spellStart"/>
      <w:r>
        <w:t>Mlst</w:t>
      </w:r>
      <w:proofErr w:type="spellEnd"/>
      <w:r>
        <w:t xml:space="preserve"> tree - </w:t>
      </w:r>
      <w:hyperlink r:id="rId6" w:anchor="shared/mlst1_mckHRhAZqi/">
        <w:r>
          <w:rPr>
            <w:color w:val="1155CC"/>
            <w:u w:val="single"/>
          </w:rPr>
          <w:t>https://www.evolgenius.info/evolview/#shared/mlst1_mckHRhAZqi/</w:t>
        </w:r>
      </w:hyperlink>
    </w:p>
    <w:p w14:paraId="69FF6D4B" w14:textId="77777777" w:rsidR="00033FAC" w:rsidRDefault="00033FAC"/>
    <w:p w14:paraId="0710BBC7" w14:textId="77777777" w:rsidR="00033FAC" w:rsidRDefault="00033FAC"/>
    <w:p w14:paraId="2800797E" w14:textId="77777777" w:rsidR="00033FAC" w:rsidRDefault="00BE60D7">
      <w:pPr>
        <w:pStyle w:val="4"/>
      </w:pPr>
      <w:bookmarkStart w:id="10" w:name="_ba2b9wpnocrg" w:colFirst="0" w:colLast="0"/>
      <w:bookmarkEnd w:id="10"/>
      <w:r>
        <w:t>Gene Annotation due to functions</w:t>
      </w:r>
    </w:p>
    <w:p w14:paraId="35419317" w14:textId="77777777" w:rsidR="00033FAC" w:rsidRDefault="00BE60D7">
      <w:pPr>
        <w:pStyle w:val="5"/>
        <w:rPr>
          <w:i/>
        </w:rPr>
      </w:pPr>
      <w:bookmarkStart w:id="11" w:name="_or9gikbbpujf" w:colFirst="0" w:colLast="0"/>
      <w:bookmarkEnd w:id="11"/>
      <w:r>
        <w:rPr>
          <w:i/>
        </w:rPr>
        <w:t>Description of pangenome clusters</w:t>
      </w:r>
    </w:p>
    <w:p w14:paraId="2FB4BBAA" w14:textId="77777777" w:rsidR="00033FAC" w:rsidRDefault="00BE60D7">
      <w:r>
        <w:t xml:space="preserve">Main annotation of the pangenome was performed with </w:t>
      </w:r>
      <w:proofErr w:type="spellStart"/>
      <w:r>
        <w:t>EggNog</w:t>
      </w:r>
      <w:proofErr w:type="spellEnd"/>
      <w:r>
        <w:t xml:space="preserve"> (39977 clusters successfull</w:t>
      </w:r>
      <w:r>
        <w:t>y submitted (187 were missing); 27057 clusters annotated). However, there were still a significant number of genes with unknown designation (12921 were needed to annotate). (“</w:t>
      </w:r>
      <w:proofErr w:type="gramStart"/>
      <w:r>
        <w:t>04.Gene</w:t>
      </w:r>
      <w:proofErr w:type="gramEnd"/>
      <w:r>
        <w:t>_annotation/</w:t>
      </w:r>
      <w:proofErr w:type="spellStart"/>
      <w:r>
        <w:t>EggNog</w:t>
      </w:r>
      <w:proofErr w:type="spellEnd"/>
      <w:r>
        <w:t>”)</w:t>
      </w:r>
    </w:p>
    <w:p w14:paraId="43902839" w14:textId="77777777" w:rsidR="00033FAC" w:rsidRDefault="00033FAC"/>
    <w:p w14:paraId="0C63E6C8" w14:textId="77777777" w:rsidR="00033FAC" w:rsidRDefault="00BE60D7">
      <w:pPr>
        <w:pStyle w:val="6"/>
      </w:pPr>
      <w:bookmarkStart w:id="12" w:name="_l8wv1gkjsm4g" w:colFirst="0" w:colLast="0"/>
      <w:bookmarkEnd w:id="12"/>
      <w:proofErr w:type="spellStart"/>
      <w:r>
        <w:t>iPath</w:t>
      </w:r>
      <w:proofErr w:type="spellEnd"/>
    </w:p>
    <w:p w14:paraId="6F99327D" w14:textId="77777777" w:rsidR="00033FAC" w:rsidRDefault="00BE60D7">
      <w:proofErr w:type="spellStart"/>
      <w:r>
        <w:t>iPath</w:t>
      </w:r>
      <w:proofErr w:type="spellEnd"/>
      <w:r>
        <w:t xml:space="preserve"> was used for visualization of metabolic differences between </w:t>
      </w:r>
      <w:r>
        <w:rPr>
          <w:i/>
        </w:rPr>
        <w:t xml:space="preserve">Wolbachia </w:t>
      </w:r>
      <w:r>
        <w:t xml:space="preserve">species based on the </w:t>
      </w:r>
      <w:proofErr w:type="spellStart"/>
      <w:r>
        <w:t>EggNog</w:t>
      </w:r>
      <w:proofErr w:type="spellEnd"/>
      <w:r>
        <w:t xml:space="preserve"> annotation. Nonetheless, there were a lot of missing links in paths as incomplete annotation was obtained (files for </w:t>
      </w:r>
      <w:proofErr w:type="spellStart"/>
      <w:r>
        <w:t>iPath</w:t>
      </w:r>
      <w:proofErr w:type="spellEnd"/>
      <w:r>
        <w:t xml:space="preserve"> were obtained after parsing </w:t>
      </w:r>
      <w:proofErr w:type="spellStart"/>
      <w:r>
        <w:t>E</w:t>
      </w:r>
      <w:r>
        <w:t>ggNog</w:t>
      </w:r>
      <w:proofErr w:type="spellEnd"/>
      <w:r>
        <w:t xml:space="preserve"> output: “</w:t>
      </w:r>
      <w:proofErr w:type="gramStart"/>
      <w:r>
        <w:t>04.Gene</w:t>
      </w:r>
      <w:proofErr w:type="gramEnd"/>
      <w:r>
        <w:t>_annotation/</w:t>
      </w:r>
      <w:proofErr w:type="spellStart"/>
      <w:r>
        <w:t>iPath</w:t>
      </w:r>
      <w:proofErr w:type="spellEnd"/>
      <w:r>
        <w:t>”)</w:t>
      </w:r>
    </w:p>
    <w:p w14:paraId="6332C936" w14:textId="77777777" w:rsidR="00033FAC" w:rsidRDefault="00BE60D7">
      <w:proofErr w:type="spellStart"/>
      <w:r>
        <w:t>iPath</w:t>
      </w:r>
      <w:proofErr w:type="spellEnd"/>
      <w:r>
        <w:t xml:space="preserve"> diagrams for some strains:</w:t>
      </w:r>
    </w:p>
    <w:p w14:paraId="2E5E1AB9" w14:textId="77777777" w:rsidR="00033FAC" w:rsidRDefault="00BE60D7">
      <w:proofErr w:type="spellStart"/>
      <w:r>
        <w:t>wPep</w:t>
      </w:r>
      <w:proofErr w:type="spellEnd"/>
      <w:r>
        <w:t xml:space="preserve"> - </w:t>
      </w:r>
      <w:hyperlink r:id="rId7">
        <w:r>
          <w:rPr>
            <w:color w:val="1155CC"/>
            <w:u w:val="single"/>
          </w:rPr>
          <w:t>https://pathways.embl.de/selection/yY49yOdxts7tPfNLieR</w:t>
        </w:r>
      </w:hyperlink>
    </w:p>
    <w:p w14:paraId="6B33F994" w14:textId="77777777" w:rsidR="00033FAC" w:rsidRDefault="00BE60D7">
      <w:proofErr w:type="spellStart"/>
      <w:r>
        <w:t>wVulC</w:t>
      </w:r>
      <w:proofErr w:type="spellEnd"/>
      <w:r>
        <w:t xml:space="preserve"> -</w:t>
      </w:r>
      <w:hyperlink r:id="rId8">
        <w:r>
          <w:rPr>
            <w:color w:val="1155CC"/>
            <w:u w:val="single"/>
          </w:rPr>
          <w:t>https://pathways.embl.de/selection/wyNX5a2nR5Hqqd7Bm9H</w:t>
        </w:r>
      </w:hyperlink>
    </w:p>
    <w:p w14:paraId="43FAA2D1" w14:textId="77777777" w:rsidR="00033FAC" w:rsidRDefault="00BE60D7">
      <w:proofErr w:type="spellStart"/>
      <w:r>
        <w:t>wMel</w:t>
      </w:r>
      <w:proofErr w:type="spellEnd"/>
      <w:r>
        <w:t xml:space="preserve"> - </w:t>
      </w:r>
      <w:hyperlink r:id="rId9">
        <w:r>
          <w:rPr>
            <w:color w:val="1155CC"/>
            <w:u w:val="single"/>
          </w:rPr>
          <w:t>https://pathways.embl.de/selection/5N4Ob36y2dhnd2V7gQF</w:t>
        </w:r>
      </w:hyperlink>
    </w:p>
    <w:p w14:paraId="0145161A" w14:textId="77777777" w:rsidR="00033FAC" w:rsidRDefault="00BE60D7">
      <w:proofErr w:type="spellStart"/>
      <w:r>
        <w:t>wMelPop</w:t>
      </w:r>
      <w:proofErr w:type="spellEnd"/>
      <w:r>
        <w:t xml:space="preserve"> - </w:t>
      </w:r>
      <w:hyperlink r:id="rId10">
        <w:r>
          <w:rPr>
            <w:color w:val="1155CC"/>
            <w:u w:val="single"/>
          </w:rPr>
          <w:t>https://pathways.embl.de/selection/I4Q0H2fsJjA5Bjejnsd</w:t>
        </w:r>
      </w:hyperlink>
    </w:p>
    <w:p w14:paraId="526DA5AE" w14:textId="77777777" w:rsidR="00033FAC" w:rsidRDefault="00BE60D7">
      <w:proofErr w:type="spellStart"/>
      <w:r>
        <w:t>wAlbB</w:t>
      </w:r>
      <w:proofErr w:type="spellEnd"/>
      <w:r>
        <w:t xml:space="preserve"> - </w:t>
      </w:r>
      <w:hyperlink r:id="rId11">
        <w:r>
          <w:rPr>
            <w:color w:val="1155CC"/>
            <w:u w:val="single"/>
          </w:rPr>
          <w:t>https://pathways.embl.de/selection/J5MGGzUOqZyVRIanZvX</w:t>
        </w:r>
      </w:hyperlink>
    </w:p>
    <w:p w14:paraId="5379F3EE" w14:textId="77777777" w:rsidR="00033FAC" w:rsidRDefault="00BE60D7">
      <w:proofErr w:type="spellStart"/>
      <w:r>
        <w:t>wNo</w:t>
      </w:r>
      <w:proofErr w:type="spellEnd"/>
      <w:r>
        <w:t xml:space="preserve"> - </w:t>
      </w:r>
      <w:hyperlink r:id="rId12">
        <w:r>
          <w:rPr>
            <w:color w:val="1155CC"/>
            <w:u w:val="single"/>
          </w:rPr>
          <w:t>https://pathways.embl.de/selection/EhH8qmqCfxoYbFWG6MN</w:t>
        </w:r>
      </w:hyperlink>
    </w:p>
    <w:p w14:paraId="088FD019" w14:textId="77777777" w:rsidR="00033FAC" w:rsidRDefault="00BE60D7">
      <w:proofErr w:type="spellStart"/>
      <w:r>
        <w:t>wHa</w:t>
      </w:r>
      <w:proofErr w:type="spellEnd"/>
      <w:r>
        <w:t xml:space="preserve"> - </w:t>
      </w:r>
      <w:hyperlink r:id="rId13">
        <w:r>
          <w:rPr>
            <w:color w:val="1155CC"/>
            <w:u w:val="single"/>
          </w:rPr>
          <w:t>https://pathways.embl.de/selection/x26651BrD8Zt5Upe53H</w:t>
        </w:r>
      </w:hyperlink>
    </w:p>
    <w:p w14:paraId="102F125F" w14:textId="77777777" w:rsidR="00033FAC" w:rsidRDefault="00BE60D7">
      <w:proofErr w:type="spellStart"/>
      <w:r>
        <w:t>wYak</w:t>
      </w:r>
      <w:proofErr w:type="spellEnd"/>
      <w:r>
        <w:t xml:space="preserve"> - </w:t>
      </w:r>
      <w:hyperlink r:id="rId14">
        <w:r>
          <w:rPr>
            <w:color w:val="1155CC"/>
            <w:u w:val="single"/>
          </w:rPr>
          <w:t>https://pathways.embl.de/selection/RQkB9ZSu76VNydPvRTr</w:t>
        </w:r>
      </w:hyperlink>
    </w:p>
    <w:p w14:paraId="78E07E55" w14:textId="77777777" w:rsidR="00033FAC" w:rsidRDefault="00033FAC"/>
    <w:p w14:paraId="575B6914" w14:textId="77777777" w:rsidR="00033FAC" w:rsidRDefault="00033FAC"/>
    <w:p w14:paraId="68DB1B2D" w14:textId="77777777" w:rsidR="00033FAC" w:rsidRDefault="00BE60D7">
      <w:r>
        <w:t>Other resources for annotatio</w:t>
      </w:r>
      <w:r>
        <w:t xml:space="preserve">n that were used and included in analysis: Pnnzr2, </w:t>
      </w:r>
      <w:proofErr w:type="spellStart"/>
      <w:r>
        <w:t>BxOm</w:t>
      </w:r>
      <w:proofErr w:type="spellEnd"/>
      <w:r>
        <w:t xml:space="preserve">, </w:t>
      </w:r>
      <w:proofErr w:type="spellStart"/>
      <w:r>
        <w:t>GoFeat</w:t>
      </w:r>
      <w:proofErr w:type="spellEnd"/>
      <w:r>
        <w:t xml:space="preserve">, </w:t>
      </w:r>
      <w:proofErr w:type="spellStart"/>
      <w:r>
        <w:t>veupathdb</w:t>
      </w:r>
      <w:proofErr w:type="spellEnd"/>
      <w:r>
        <w:t xml:space="preserve"> (Galaxy) etc. (“</w:t>
      </w:r>
      <w:proofErr w:type="gramStart"/>
      <w:r>
        <w:t>04.Gene</w:t>
      </w:r>
      <w:proofErr w:type="gramEnd"/>
      <w:r>
        <w:t>_annotation/Annotation of pangenome.tar.gz”)</w:t>
      </w:r>
    </w:p>
    <w:p w14:paraId="38AE714E" w14:textId="77777777" w:rsidR="00033FAC" w:rsidRDefault="00033FAC"/>
    <w:p w14:paraId="173D7CA7" w14:textId="77777777" w:rsidR="00033FAC" w:rsidRDefault="00BE60D7">
      <w:r>
        <w:t xml:space="preserve">The final table of annotation includes data obtained from </w:t>
      </w:r>
      <w:proofErr w:type="spellStart"/>
      <w:r>
        <w:t>EggNog</w:t>
      </w:r>
      <w:proofErr w:type="spellEnd"/>
      <w:r>
        <w:t xml:space="preserve">, Pnnzr2, </w:t>
      </w:r>
      <w:proofErr w:type="spellStart"/>
      <w:r>
        <w:t>BxOm</w:t>
      </w:r>
      <w:proofErr w:type="spellEnd"/>
      <w:r>
        <w:t xml:space="preserve">, </w:t>
      </w:r>
      <w:proofErr w:type="spellStart"/>
      <w:r>
        <w:t>GoFeat</w:t>
      </w:r>
      <w:proofErr w:type="spellEnd"/>
      <w:r>
        <w:t xml:space="preserve"> (40165 clusters) (“</w:t>
      </w:r>
      <w:proofErr w:type="gramStart"/>
      <w:r>
        <w:t>04.Gen</w:t>
      </w:r>
      <w:r>
        <w:t>e</w:t>
      </w:r>
      <w:proofErr w:type="gramEnd"/>
      <w:r>
        <w:t>_annotation/</w:t>
      </w:r>
      <w:proofErr w:type="spellStart"/>
      <w:r>
        <w:t>annotated_pangenome</w:t>
      </w:r>
      <w:proofErr w:type="spellEnd"/>
      <w:r>
        <w:t>”)</w:t>
      </w:r>
    </w:p>
    <w:p w14:paraId="2CE3D8CD" w14:textId="77777777" w:rsidR="00033FAC" w:rsidRDefault="00033FAC">
      <w:pPr>
        <w:pStyle w:val="5"/>
      </w:pPr>
      <w:bookmarkStart w:id="13" w:name="_o98u73ngqxg" w:colFirst="0" w:colLast="0"/>
      <w:bookmarkEnd w:id="13"/>
    </w:p>
    <w:p w14:paraId="3C010AE9" w14:textId="77777777" w:rsidR="00033FAC" w:rsidRDefault="00BE60D7">
      <w:pPr>
        <w:pStyle w:val="5"/>
        <w:rPr>
          <w:i/>
        </w:rPr>
      </w:pPr>
      <w:bookmarkStart w:id="14" w:name="_shjmuk7azxdd" w:colFirst="0" w:colLast="0"/>
      <w:bookmarkEnd w:id="14"/>
      <w:r>
        <w:rPr>
          <w:i/>
        </w:rPr>
        <w:t>Mobile elements</w:t>
      </w:r>
    </w:p>
    <w:p w14:paraId="0F0C6FB4" w14:textId="77777777" w:rsidR="00033FAC" w:rsidRDefault="00BE60D7">
      <w:r>
        <w:t xml:space="preserve">To annotate mobile elements, it was attempted to use </w:t>
      </w:r>
      <w:proofErr w:type="spellStart"/>
      <w:r>
        <w:t>IceFinder</w:t>
      </w:r>
      <w:proofErr w:type="spellEnd"/>
      <w:r>
        <w:t xml:space="preserve"> but there was a problem with </w:t>
      </w:r>
      <w:proofErr w:type="spellStart"/>
      <w:r>
        <w:t>instalation</w:t>
      </w:r>
      <w:proofErr w:type="spellEnd"/>
      <w:r>
        <w:t>. Then the sequence database (</w:t>
      </w:r>
      <w:proofErr w:type="spellStart"/>
      <w:r>
        <w:t>MobilomeDB</w:t>
      </w:r>
      <w:proofErr w:type="spellEnd"/>
      <w:r>
        <w:t xml:space="preserve">) used for </w:t>
      </w:r>
      <w:proofErr w:type="spellStart"/>
      <w:r>
        <w:t>IceFinder</w:t>
      </w:r>
      <w:proofErr w:type="spellEnd"/>
      <w:r>
        <w:t xml:space="preserve"> was downloaded (</w:t>
      </w:r>
      <w:hyperlink r:id="rId15">
        <w:r>
          <w:rPr>
            <w:color w:val="1155CC"/>
            <w:u w:val="single"/>
          </w:rPr>
          <w:t>https://db-mml.sjtu.edu.cn/STEP/download.html</w:t>
        </w:r>
      </w:hyperlink>
      <w:r>
        <w:t xml:space="preserve">) ((not all of them: except  </w:t>
      </w:r>
      <w:r>
        <w:rPr>
          <w:i/>
        </w:rPr>
        <w:t xml:space="preserve">24 Type VI secretion systems representatives; 92 Type VI secretion effectors; class I </w:t>
      </w:r>
      <w:proofErr w:type="spellStart"/>
      <w:r>
        <w:rPr>
          <w:i/>
        </w:rPr>
        <w:t>integron</w:t>
      </w:r>
      <w:proofErr w:type="spellEnd"/>
      <w:r>
        <w:rPr>
          <w:i/>
        </w:rPr>
        <w:t xml:space="preserve"> representatives - </w:t>
      </w:r>
      <w:r>
        <w:t>they were absent</w:t>
      </w:r>
      <w:r>
        <w:rPr>
          <w:i/>
        </w:rPr>
        <w:t xml:space="preserve">, </w:t>
      </w:r>
      <w:r>
        <w:t xml:space="preserve">and </w:t>
      </w:r>
      <w:r>
        <w:rPr>
          <w:i/>
        </w:rPr>
        <w:t>322 HM</w:t>
      </w:r>
      <w:r>
        <w:rPr>
          <w:i/>
        </w:rPr>
        <w:t xml:space="preserve">M profiles for core component proteins of prophages </w:t>
      </w:r>
      <w:r>
        <w:t xml:space="preserve">was not </w:t>
      </w:r>
      <w:proofErr w:type="spellStart"/>
      <w:r>
        <w:t>fasta</w:t>
      </w:r>
      <w:proofErr w:type="spellEnd"/>
      <w:r>
        <w:t xml:space="preserve"> format</w:t>
      </w:r>
      <w:r>
        <w:rPr>
          <w:i/>
        </w:rPr>
        <w:t>)</w:t>
      </w:r>
      <w:r>
        <w:t xml:space="preserve">) and </w:t>
      </w:r>
      <w:proofErr w:type="spellStart"/>
      <w:r>
        <w:t>pBLAT</w:t>
      </w:r>
      <w:proofErr w:type="spellEnd"/>
      <w:r>
        <w:t xml:space="preserve"> was carried out with </w:t>
      </w:r>
      <w:proofErr w:type="spellStart"/>
      <w:r>
        <w:t>evalue</w:t>
      </w:r>
      <w:proofErr w:type="spellEnd"/>
      <w:r>
        <w:t xml:space="preserve">&lt;=1e-6 (queries - all </w:t>
      </w:r>
      <w:proofErr w:type="spellStart"/>
      <w:r>
        <w:t>fasta</w:t>
      </w:r>
      <w:proofErr w:type="spellEnd"/>
      <w:r>
        <w:t xml:space="preserve"> protein for all genomes). Afterward, the trimming of obtained data had continued; the Ha-value was evaluated manuall</w:t>
      </w:r>
      <w:r>
        <w:t xml:space="preserve">y using convenience of the command line (more about Ha-value: </w:t>
      </w:r>
      <w:hyperlink r:id="rId16">
        <w:r>
          <w:rPr>
            <w:color w:val="1155CC"/>
            <w:u w:val="single"/>
          </w:rPr>
          <w:t>https://db-mml.sjtu.edu.cn/ICEfinder/instruction.html</w:t>
        </w:r>
      </w:hyperlink>
      <w:r>
        <w:t xml:space="preserve">) </w:t>
      </w:r>
    </w:p>
    <w:p w14:paraId="6B2604CF" w14:textId="77777777" w:rsidR="00033FAC" w:rsidRDefault="00BE60D7">
      <w:pPr>
        <w:pStyle w:val="5"/>
        <w:rPr>
          <w:i/>
        </w:rPr>
      </w:pPr>
      <w:bookmarkStart w:id="15" w:name="_s4btj2nlj51p" w:colFirst="0" w:colLast="0"/>
      <w:bookmarkEnd w:id="15"/>
      <w:r>
        <w:rPr>
          <w:i/>
        </w:rPr>
        <w:t>Phages</w:t>
      </w:r>
    </w:p>
    <w:p w14:paraId="2C9370C9" w14:textId="77777777" w:rsidR="00033FAC" w:rsidRDefault="00BE60D7">
      <w:r>
        <w:t xml:space="preserve">Phages were obtained with </w:t>
      </w:r>
      <w:proofErr w:type="spellStart"/>
      <w:r>
        <w:t>PhastaF</w:t>
      </w:r>
      <w:proofErr w:type="spellEnd"/>
      <w:r>
        <w:tab/>
        <w:t>from all contigs over an</w:t>
      </w:r>
      <w:r>
        <w:t xml:space="preserve">alyzed genomes. </w:t>
      </w:r>
    </w:p>
    <w:p w14:paraId="2F5AA4F7" w14:textId="77777777" w:rsidR="00033FAC" w:rsidRDefault="00BE60D7">
      <w:pPr>
        <w:pStyle w:val="4"/>
      </w:pPr>
      <w:bookmarkStart w:id="16" w:name="_opvf9qs11q9x" w:colFirst="0" w:colLast="0"/>
      <w:bookmarkEnd w:id="16"/>
      <w:r>
        <w:t>Strain identification</w:t>
      </w:r>
    </w:p>
    <w:p w14:paraId="43775852" w14:textId="77777777" w:rsidR="00033FAC" w:rsidRDefault="00BE60D7">
      <w:r>
        <w:t xml:space="preserve">Some of the genomes had identified strains from a source database. As a matter of fact, there were a lot of unknown strains mainly because of the Trento dataset. </w:t>
      </w:r>
      <w:proofErr w:type="gramStart"/>
      <w:r>
        <w:t>Thus</w:t>
      </w:r>
      <w:proofErr w:type="gramEnd"/>
      <w:r>
        <w:t xml:space="preserve"> it was attempted to identify strains, at least in </w:t>
      </w:r>
      <w:proofErr w:type="spellStart"/>
      <w:r>
        <w:rPr>
          <w:i/>
        </w:rPr>
        <w:t>sensu</w:t>
      </w:r>
      <w:proofErr w:type="spellEnd"/>
      <w:r>
        <w:rPr>
          <w:i/>
        </w:rPr>
        <w:t xml:space="preserve"> </w:t>
      </w:r>
      <w:proofErr w:type="spellStart"/>
      <w:r>
        <w:rPr>
          <w:i/>
        </w:rPr>
        <w:t>lato</w:t>
      </w:r>
      <w:proofErr w:type="spellEnd"/>
      <w:r>
        <w:rPr>
          <w:i/>
        </w:rPr>
        <w:t xml:space="preserve"> </w:t>
      </w:r>
      <w:r>
        <w:t xml:space="preserve">way. For this purpose, </w:t>
      </w:r>
      <w:proofErr w:type="spellStart"/>
      <w:r>
        <w:t>nBLAST</w:t>
      </w:r>
      <w:proofErr w:type="spellEnd"/>
      <w:r>
        <w:t xml:space="preserve"> was used with a dataset of key genes set for known strains (</w:t>
      </w:r>
      <w:proofErr w:type="spellStart"/>
      <w:r>
        <w:rPr>
          <w:i/>
        </w:rPr>
        <w:t>wsp</w:t>
      </w:r>
      <w:proofErr w:type="spellEnd"/>
      <w:r>
        <w:t xml:space="preserve"> and MLST genes) against </w:t>
      </w:r>
      <w:proofErr w:type="spellStart"/>
      <w:r>
        <w:t>wsp</w:t>
      </w:r>
      <w:proofErr w:type="spellEnd"/>
      <w:r>
        <w:t xml:space="preserve"> and MLST genes from all genomes (</w:t>
      </w:r>
      <w:proofErr w:type="spellStart"/>
      <w:r>
        <w:t>evalue</w:t>
      </w:r>
      <w:proofErr w:type="spellEnd"/>
      <w:r>
        <w:t xml:space="preserve"> 1e-6), including known genomes - to verify thoroughness of the approach. 691 genome</w:t>
      </w:r>
      <w:r>
        <w:t xml:space="preserve">s out of the analyzed dataset have been identified in terms of the strain designation. </w:t>
      </w:r>
    </w:p>
    <w:p w14:paraId="54840B4B" w14:textId="77777777" w:rsidR="00033FAC" w:rsidRDefault="00BE60D7">
      <w:pPr>
        <w:pStyle w:val="2"/>
      </w:pPr>
      <w:bookmarkStart w:id="17" w:name="_ihs5nn8213dm" w:colFirst="0" w:colLast="0"/>
      <w:bookmarkEnd w:id="17"/>
      <w:r>
        <w:t>Analysis 1: Differences between phenotypes due to genomic composition</w:t>
      </w:r>
    </w:p>
    <w:p w14:paraId="68B21D5A" w14:textId="77777777" w:rsidR="00033FAC" w:rsidRDefault="00033FAC"/>
    <w:p w14:paraId="141CEF1F" w14:textId="77777777" w:rsidR="00033FAC" w:rsidRDefault="00BE60D7">
      <w:r>
        <w:rPr>
          <w:i/>
        </w:rPr>
        <w:t xml:space="preserve">Wolbachia </w:t>
      </w:r>
      <w:r>
        <w:t xml:space="preserve">studies often indicate that there is considerable number of evidence that endosymbiont </w:t>
      </w:r>
      <w:r>
        <w:t>genetical features are not mainly responsible for the strain manifestation as there is</w:t>
      </w:r>
      <w:proofErr w:type="gramStart"/>
      <w:r>
        <w:t>, in particular, a</w:t>
      </w:r>
      <w:proofErr w:type="gramEnd"/>
      <w:r>
        <w:t xml:space="preserve"> strong dependence on the host genetical environment which has been recently assumed as the main reason for different phenotypes evolvement under Wolbac</w:t>
      </w:r>
      <w:r>
        <w:t xml:space="preserve">hia endosymbiosis. To elaborate on this, it is known that under change of the host different strains can have distinct phenotypes compared to the original host. Also, there are facts that after evolutionary recent </w:t>
      </w:r>
      <w:proofErr w:type="spellStart"/>
      <w:r>
        <w:t>transinfection</w:t>
      </w:r>
      <w:proofErr w:type="spellEnd"/>
      <w:r>
        <w:t xml:space="preserve"> strain has mild or no malig</w:t>
      </w:r>
      <w:r>
        <w:t xml:space="preserve">n effect on the new host, especially it is true for Drosophila strains. It is worth of noticing that it is true mainly for strains which are derived from A, B clades - </w:t>
      </w:r>
      <w:proofErr w:type="spellStart"/>
      <w:r>
        <w:t>parasatic</w:t>
      </w:r>
      <w:proofErr w:type="spellEnd"/>
      <w:r>
        <w:t xml:space="preserve">/obligatory </w:t>
      </w:r>
      <w:proofErr w:type="spellStart"/>
      <w:r>
        <w:t>endosymbints</w:t>
      </w:r>
      <w:proofErr w:type="spellEnd"/>
      <w:r>
        <w:t xml:space="preserve"> </w:t>
      </w:r>
      <w:proofErr w:type="spellStart"/>
      <w:r>
        <w:t>whcih</w:t>
      </w:r>
      <w:proofErr w:type="spellEnd"/>
      <w:r>
        <w:t xml:space="preserve"> have bigger genomes and still can have deeper fl</w:t>
      </w:r>
      <w:r>
        <w:t>exibility towards interactions with host genome as their genes were not influenced to Muller ratchet as such in the mutualists.</w:t>
      </w:r>
    </w:p>
    <w:p w14:paraId="350E418B" w14:textId="77777777" w:rsidR="00033FAC" w:rsidRDefault="00BE60D7">
      <w:r>
        <w:t>This incongruence may be explained from the sight of the lack of literature regarding broader spectrum of strains from other cla</w:t>
      </w:r>
      <w:r>
        <w:t xml:space="preserve">des, restrictedness of gene modification of intracellular bacteria as well as skewness of the definite effects of mutualists under expression of particular favorable for host genes, </w:t>
      </w:r>
      <w:proofErr w:type="gramStart"/>
      <w:r>
        <w:t>e.g.</w:t>
      </w:r>
      <w:proofErr w:type="gramEnd"/>
      <w:r>
        <w:t xml:space="preserve"> biotin operon. </w:t>
      </w:r>
    </w:p>
    <w:p w14:paraId="7EF53DB2" w14:textId="77777777" w:rsidR="00033FAC" w:rsidRDefault="00BE60D7">
      <w:r>
        <w:lastRenderedPageBreak/>
        <w:t xml:space="preserve">Nonetheless, such effects as nutrition supply, viral </w:t>
      </w:r>
      <w:r>
        <w:t xml:space="preserve">defense and different strategies of reproductive manipulation were shown linked to some known genes, based on the experimental </w:t>
      </w:r>
      <w:proofErr w:type="gramStart"/>
      <w:r>
        <w:t>proof</w:t>
      </w:r>
      <w:proofErr w:type="gramEnd"/>
      <w:r>
        <w:t xml:space="preserve"> or predicted from the presence of genetic information within the genome. </w:t>
      </w:r>
    </w:p>
    <w:p w14:paraId="214CCB74" w14:textId="77777777" w:rsidR="00033FAC" w:rsidRDefault="00BE60D7">
      <w:r>
        <w:t>The idea was to compare genomic composition of di</w:t>
      </w:r>
      <w:r>
        <w:t xml:space="preserve">fferent strains grouped with criteria of both experimentally proved and predicted effects on the host for the sake of either symbiotic or parasitic relationships. </w:t>
      </w:r>
    </w:p>
    <w:p w14:paraId="1A25E94D" w14:textId="77777777" w:rsidR="00033FAC" w:rsidRDefault="00033FAC">
      <w:pPr>
        <w:rPr>
          <w:i/>
        </w:rPr>
      </w:pPr>
    </w:p>
    <w:p w14:paraId="3B73DF60" w14:textId="77777777" w:rsidR="00033FAC" w:rsidRDefault="00BE60D7">
      <w:pPr>
        <w:rPr>
          <w:i/>
        </w:rPr>
      </w:pPr>
      <w:r>
        <w:rPr>
          <w:i/>
        </w:rPr>
        <w:t>Phenotypes</w:t>
      </w:r>
    </w:p>
    <w:p w14:paraId="674D4CC0" w14:textId="77777777" w:rsidR="00033FAC" w:rsidRDefault="00033FAC">
      <w:pPr>
        <w:rPr>
          <w:i/>
        </w:rPr>
      </w:pPr>
    </w:p>
    <w:p w14:paraId="1B864AA7" w14:textId="77777777" w:rsidR="00033FAC" w:rsidRDefault="00BE60D7">
      <w:r>
        <w:t xml:space="preserve">The dataset for which the strains were known, the influence of genes of interest, genomic characteristics, phages, and ME on the phenotype manifestation (CI, FA - fitness advantages, M - mutualism, F - </w:t>
      </w:r>
      <w:proofErr w:type="spellStart"/>
      <w:r>
        <w:t>feminisation</w:t>
      </w:r>
      <w:proofErr w:type="spellEnd"/>
      <w:r>
        <w:t>, MK - male killing, P - parthenogenesis).</w:t>
      </w:r>
      <w:r>
        <w:t xml:space="preserve"> Overall data size comprised 691 genomes over A, B, C, D, E, and F supergroups (fig.1). The most abundant genomes were those from the supergroup A (623 genomes), mainly included into the FA. F and MK were both present by single genotype for each phenotype </w:t>
      </w:r>
      <w:r>
        <w:t>(</w:t>
      </w:r>
      <w:proofErr w:type="spellStart"/>
      <w:r>
        <w:t>wVulC</w:t>
      </w:r>
      <w:proofErr w:type="spellEnd"/>
      <w:r>
        <w:t xml:space="preserve"> (</w:t>
      </w:r>
      <w:r>
        <w:rPr>
          <w:i/>
        </w:rPr>
        <w:t>Armadillidium vulgare</w:t>
      </w:r>
      <w:r>
        <w:t>) and wBol1-b (</w:t>
      </w:r>
      <w:proofErr w:type="spellStart"/>
      <w:r>
        <w:rPr>
          <w:i/>
        </w:rPr>
        <w:t>Hypolimnas</w:t>
      </w:r>
      <w:proofErr w:type="spellEnd"/>
      <w:r>
        <w:rPr>
          <w:i/>
        </w:rPr>
        <w:t xml:space="preserve"> </w:t>
      </w:r>
      <w:proofErr w:type="spellStart"/>
      <w:r>
        <w:rPr>
          <w:i/>
        </w:rPr>
        <w:t>bolina</w:t>
      </w:r>
      <w:proofErr w:type="spellEnd"/>
      <w:r>
        <w:t>), respectively) from B clade. Overall A clade strains are observed among CI, FA, and P phenotypes, when B - CI, F, MK, P. That indicates a wider spectrum of reproductive parasitism for B clade m</w:t>
      </w:r>
      <w:r>
        <w:t xml:space="preserve">embers. C, D, and F clades were only in the M, mutualistic phenotype where hosts are nematodes (in particular, filarial parasites), and bed bug, </w:t>
      </w:r>
      <w:r>
        <w:rPr>
          <w:i/>
        </w:rPr>
        <w:t xml:space="preserve">Cimex lectularius </w:t>
      </w:r>
      <w:r>
        <w:t xml:space="preserve">(F). From E clade, </w:t>
      </w:r>
      <w:proofErr w:type="spellStart"/>
      <w:r>
        <w:t>wFol</w:t>
      </w:r>
      <w:proofErr w:type="spellEnd"/>
      <w:r>
        <w:t xml:space="preserve"> </w:t>
      </w:r>
      <w:proofErr w:type="spellStart"/>
      <w:r>
        <w:rPr>
          <w:i/>
        </w:rPr>
        <w:t>Folsomia</w:t>
      </w:r>
      <w:proofErr w:type="spellEnd"/>
      <w:r>
        <w:rPr>
          <w:i/>
        </w:rPr>
        <w:t xml:space="preserve"> candida</w:t>
      </w:r>
      <w:r>
        <w:t>, conceivably, the parthenogenesis is the dominant wa</w:t>
      </w:r>
      <w:r>
        <w:t>y of reproduction in this springtail exactly due to</w:t>
      </w:r>
      <w:r>
        <w:rPr>
          <w:i/>
        </w:rPr>
        <w:t xml:space="preserve"> Wolbachia</w:t>
      </w:r>
      <w:r>
        <w:t>,</w:t>
      </w:r>
      <w:r>
        <w:rPr>
          <w:i/>
        </w:rPr>
        <w:t xml:space="preserve"> </w:t>
      </w:r>
      <w:r>
        <w:t xml:space="preserve">is present along with A and B groups in the P phenotype. Maybe, there is a need to </w:t>
      </w:r>
      <w:proofErr w:type="gramStart"/>
      <w:r>
        <w:t>look into</w:t>
      </w:r>
      <w:proofErr w:type="gramEnd"/>
      <w:r>
        <w:t xml:space="preserve"> the genes of </w:t>
      </w:r>
      <w:proofErr w:type="spellStart"/>
      <w:r>
        <w:t>wFol</w:t>
      </w:r>
      <w:proofErr w:type="spellEnd"/>
      <w:r>
        <w:t xml:space="preserve"> to find possible “parthenogenetic” genes.</w:t>
      </w:r>
    </w:p>
    <w:p w14:paraId="09EAA789" w14:textId="77777777" w:rsidR="00033FAC" w:rsidRDefault="00BE60D7">
      <w:r>
        <w:rPr>
          <w:noProof/>
        </w:rPr>
        <w:drawing>
          <wp:inline distT="114300" distB="114300" distL="114300" distR="114300" wp14:anchorId="2985D7BD" wp14:editId="0EB2415C">
            <wp:extent cx="4776788" cy="36259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776788" cy="3625974"/>
                    </a:xfrm>
                    <a:prstGeom prst="rect">
                      <a:avLst/>
                    </a:prstGeom>
                    <a:ln/>
                  </pic:spPr>
                </pic:pic>
              </a:graphicData>
            </a:graphic>
          </wp:inline>
        </w:drawing>
      </w:r>
    </w:p>
    <w:p w14:paraId="0A29F576" w14:textId="77777777" w:rsidR="00033FAC" w:rsidRDefault="00BE60D7">
      <w:r>
        <w:lastRenderedPageBreak/>
        <w:t>Figure 1. The percent of the supergrou</w:t>
      </w:r>
      <w:r>
        <w:t xml:space="preserve">ps within each phenotype for analyzed </w:t>
      </w:r>
      <w:r>
        <w:rPr>
          <w:i/>
        </w:rPr>
        <w:t xml:space="preserve">Wolbachia </w:t>
      </w:r>
      <w:r>
        <w:t xml:space="preserve">genomes </w:t>
      </w:r>
    </w:p>
    <w:p w14:paraId="06BA564F" w14:textId="77777777" w:rsidR="00033FAC" w:rsidRDefault="00033FAC"/>
    <w:p w14:paraId="358DCF25" w14:textId="77777777" w:rsidR="00033FAC" w:rsidRDefault="00BE60D7">
      <w:r>
        <w:t xml:space="preserve">The phenotypes for particular strains were identified based on papers: </w:t>
      </w:r>
      <w:proofErr w:type="spellStart"/>
      <w:r>
        <w:t>Werren</w:t>
      </w:r>
      <w:proofErr w:type="spellEnd"/>
      <w:r>
        <w:t xml:space="preserve"> et al., 2008; Hague et al., 2020; Miller and </w:t>
      </w:r>
      <w:proofErr w:type="spellStart"/>
      <w:r>
        <w:t>Riegler</w:t>
      </w:r>
      <w:proofErr w:type="spellEnd"/>
      <w:r>
        <w:t xml:space="preserve">, 2006; Desjardins et al., 2013; Beckmann and Fallon, 2013; Lindsey </w:t>
      </w:r>
      <w:r>
        <w:t xml:space="preserve">et al., 2016; Liu et al., 2019; Kaur et al., 2017; Metcalf et al., 2014; Zhang et al., 2010; International Glossina Genome Initiative, 2014; Graber and Fallon, </w:t>
      </w:r>
      <w:proofErr w:type="gramStart"/>
      <w:r>
        <w:t>2019;  Badawi</w:t>
      </w:r>
      <w:proofErr w:type="gramEnd"/>
      <w:r>
        <w:t xml:space="preserve"> et al., 2015; </w:t>
      </w:r>
      <w:proofErr w:type="spellStart"/>
      <w:r>
        <w:t>Çiğdem</w:t>
      </w:r>
      <w:proofErr w:type="spellEnd"/>
      <w:r>
        <w:t xml:space="preserve"> et al., 2020)</w:t>
      </w:r>
    </w:p>
    <w:p w14:paraId="1C508BFF" w14:textId="77777777" w:rsidR="00033FAC" w:rsidRDefault="00033FAC"/>
    <w:p w14:paraId="59176909" w14:textId="77777777" w:rsidR="00033FAC" w:rsidRDefault="00BE60D7">
      <w:r>
        <w:t>Genomics characteristics indicate that in comm</w:t>
      </w:r>
      <w:r>
        <w:t xml:space="preserve">on the genome sizes are smaller in the strains of M, and bigger for CI strains (fig.2, A).  The average size of P genotypes take place between M and CI. Due to abundance of </w:t>
      </w:r>
      <w:proofErr w:type="spellStart"/>
      <w:r>
        <w:t>wMel</w:t>
      </w:r>
      <w:proofErr w:type="spellEnd"/>
      <w:r>
        <w:t xml:space="preserve"> genomes for FA, the distribution is skewed towards </w:t>
      </w:r>
      <w:proofErr w:type="spellStart"/>
      <w:r>
        <w:t>wMel</w:t>
      </w:r>
      <w:proofErr w:type="spellEnd"/>
      <w:r>
        <w:t xml:space="preserve"> strain size (1.32 Mb i</w:t>
      </w:r>
      <w:r>
        <w:t xml:space="preserve">n average). MK and F strains are presented as </w:t>
      </w:r>
      <w:proofErr w:type="gramStart"/>
      <w:r>
        <w:t>solitary,</w:t>
      </w:r>
      <w:proofErr w:type="gramEnd"/>
      <w:r>
        <w:t xml:space="preserve"> thus they might not be true representatives for these phenotypes. Similar tendency is observed for the number of CDSs (fig.2, B)</w:t>
      </w:r>
    </w:p>
    <w:p w14:paraId="72256F55" w14:textId="77777777" w:rsidR="00033FAC" w:rsidRDefault="00033FAC"/>
    <w:p w14:paraId="212D13C1" w14:textId="77777777" w:rsidR="00033FAC" w:rsidRDefault="00033FAC"/>
    <w:p w14:paraId="595BA0F6" w14:textId="77777777" w:rsidR="00033FAC" w:rsidRDefault="00033FAC"/>
    <w:p w14:paraId="2B3AF302" w14:textId="77777777" w:rsidR="00033FAC" w:rsidRDefault="00BE60D7">
      <w:r>
        <w:t>B</w:t>
      </w:r>
      <w:r>
        <w:rPr>
          <w:noProof/>
        </w:rPr>
        <w:drawing>
          <wp:inline distT="114300" distB="114300" distL="114300" distR="114300" wp14:anchorId="678215C6" wp14:editId="048A4558">
            <wp:extent cx="5462588" cy="415822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462588" cy="4158220"/>
                    </a:xfrm>
                    <a:prstGeom prst="rect">
                      <a:avLst/>
                    </a:prstGeom>
                    <a:ln/>
                  </pic:spPr>
                </pic:pic>
              </a:graphicData>
            </a:graphic>
          </wp:inline>
        </w:drawing>
      </w:r>
    </w:p>
    <w:p w14:paraId="0F894DF3" w14:textId="77777777" w:rsidR="00033FAC" w:rsidRDefault="00BE60D7">
      <w:r>
        <w:rPr>
          <w:noProof/>
        </w:rPr>
        <w:lastRenderedPageBreak/>
        <w:drawing>
          <wp:inline distT="114300" distB="114300" distL="114300" distR="114300" wp14:anchorId="4792F079" wp14:editId="6B2031F0">
            <wp:extent cx="4338638" cy="33009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338638" cy="3300960"/>
                    </a:xfrm>
                    <a:prstGeom prst="rect">
                      <a:avLst/>
                    </a:prstGeom>
                    <a:ln/>
                  </pic:spPr>
                </pic:pic>
              </a:graphicData>
            </a:graphic>
          </wp:inline>
        </w:drawing>
      </w:r>
    </w:p>
    <w:p w14:paraId="21801BED" w14:textId="77777777" w:rsidR="00033FAC" w:rsidRDefault="00BE60D7">
      <w:r>
        <w:t>Figure 2. Violin plots for genomic characteristics of the pheno</w:t>
      </w:r>
      <w:r>
        <w:t xml:space="preserve">types for analyzed </w:t>
      </w:r>
      <w:r>
        <w:rPr>
          <w:i/>
        </w:rPr>
        <w:t xml:space="preserve">Wolbachia </w:t>
      </w:r>
      <w:r>
        <w:t>genomes. A - size of the genome; B - number of CDSs.</w:t>
      </w:r>
    </w:p>
    <w:p w14:paraId="4ABC12DC" w14:textId="77777777" w:rsidR="00033FAC" w:rsidRDefault="00033FAC"/>
    <w:p w14:paraId="2C2C71DE" w14:textId="77777777" w:rsidR="00033FAC" w:rsidRDefault="00033FAC"/>
    <w:p w14:paraId="4019135C" w14:textId="77777777" w:rsidR="00033FAC" w:rsidRDefault="00BE60D7">
      <w:r>
        <w:t>The closest phenotypes due to genes content are CI and FA (which mainly consist of strains of the supergroup A) (fig.3 A). The significant number of genes P share with both</w:t>
      </w:r>
      <w:r>
        <w:t xml:space="preserve"> CI and FA. The most distinct phenotype is M group, it has the biggest number of unique genes. F (</w:t>
      </w:r>
      <w:proofErr w:type="spellStart"/>
      <w:r>
        <w:t>wVulC</w:t>
      </w:r>
      <w:proofErr w:type="spellEnd"/>
      <w:r>
        <w:t>) and MK (wBol1-b) were the least conserved groups and have a big share with CI and M groups; may be explained underrepresentation for these phenotypes.</w:t>
      </w:r>
    </w:p>
    <w:p w14:paraId="1D0895BA" w14:textId="77777777" w:rsidR="00033FAC" w:rsidRDefault="00BE60D7">
      <w:r>
        <w:rPr>
          <w:noProof/>
        </w:rPr>
        <w:drawing>
          <wp:anchor distT="114300" distB="114300" distL="114300" distR="114300" simplePos="0" relativeHeight="251658240" behindDoc="0" locked="0" layoutInCell="1" hidden="0" allowOverlap="1" wp14:anchorId="4D28B82D" wp14:editId="2E2E7715">
            <wp:simplePos x="0" y="0"/>
            <wp:positionH relativeFrom="column">
              <wp:posOffset>19051</wp:posOffset>
            </wp:positionH>
            <wp:positionV relativeFrom="paragraph">
              <wp:posOffset>209550</wp:posOffset>
            </wp:positionV>
            <wp:extent cx="2771331" cy="2671763"/>
            <wp:effectExtent l="0" t="0" r="0" b="0"/>
            <wp:wrapSquare wrapText="bothSides" distT="114300" distB="114300" distL="114300" distR="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771331" cy="26717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79B2736" wp14:editId="263C2081">
            <wp:simplePos x="0" y="0"/>
            <wp:positionH relativeFrom="column">
              <wp:posOffset>3200400</wp:posOffset>
            </wp:positionH>
            <wp:positionV relativeFrom="paragraph">
              <wp:posOffset>209550</wp:posOffset>
            </wp:positionV>
            <wp:extent cx="2843213" cy="2741305"/>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843213" cy="2741305"/>
                    </a:xfrm>
                    <a:prstGeom prst="rect">
                      <a:avLst/>
                    </a:prstGeom>
                    <a:ln/>
                  </pic:spPr>
                </pic:pic>
              </a:graphicData>
            </a:graphic>
          </wp:anchor>
        </w:drawing>
      </w:r>
    </w:p>
    <w:p w14:paraId="6D64CA39" w14:textId="77777777" w:rsidR="00033FAC" w:rsidRDefault="00033FAC"/>
    <w:p w14:paraId="4EAEDBC0" w14:textId="77777777" w:rsidR="00033FAC" w:rsidRDefault="00033FAC"/>
    <w:p w14:paraId="25313615" w14:textId="77777777" w:rsidR="00033FAC" w:rsidRDefault="00033FAC"/>
    <w:p w14:paraId="6BF49B98" w14:textId="77777777" w:rsidR="00033FAC" w:rsidRDefault="00033FAC"/>
    <w:p w14:paraId="2201F980" w14:textId="77777777" w:rsidR="00033FAC" w:rsidRDefault="00033FAC"/>
    <w:p w14:paraId="40CD70E7" w14:textId="77777777" w:rsidR="00033FAC" w:rsidRDefault="00033FAC"/>
    <w:p w14:paraId="247119BF" w14:textId="77777777" w:rsidR="00033FAC" w:rsidRDefault="00033FAC"/>
    <w:p w14:paraId="21F58756" w14:textId="77777777" w:rsidR="00033FAC" w:rsidRDefault="00033FAC"/>
    <w:p w14:paraId="6355A4A3" w14:textId="77777777" w:rsidR="00033FAC" w:rsidRDefault="00033FAC"/>
    <w:p w14:paraId="6799FC78" w14:textId="77777777" w:rsidR="00033FAC" w:rsidRDefault="00033FAC"/>
    <w:p w14:paraId="19778015" w14:textId="77777777" w:rsidR="00033FAC" w:rsidRDefault="00033FAC"/>
    <w:p w14:paraId="18795C1B" w14:textId="77777777" w:rsidR="00033FAC" w:rsidRDefault="00033FAC"/>
    <w:p w14:paraId="02CF2D50" w14:textId="77777777" w:rsidR="00033FAC" w:rsidRDefault="00033FAC"/>
    <w:p w14:paraId="6109FDB3" w14:textId="77777777" w:rsidR="00033FAC" w:rsidRDefault="00033FAC"/>
    <w:p w14:paraId="5756993D" w14:textId="77777777" w:rsidR="00033FAC" w:rsidRDefault="00033FAC"/>
    <w:p w14:paraId="3041A881" w14:textId="77777777" w:rsidR="00033FAC" w:rsidRDefault="00033FAC"/>
    <w:p w14:paraId="61EA338E" w14:textId="77777777" w:rsidR="00033FAC" w:rsidRDefault="00BE60D7">
      <w:r>
        <w:t>A</w:t>
      </w:r>
      <w:r>
        <w:tab/>
      </w:r>
      <w:r>
        <w:tab/>
      </w:r>
      <w:r>
        <w:tab/>
      </w:r>
      <w:r>
        <w:tab/>
      </w:r>
      <w:r>
        <w:tab/>
      </w:r>
      <w:r>
        <w:tab/>
      </w:r>
      <w:r>
        <w:tab/>
        <w:t>B</w:t>
      </w:r>
    </w:p>
    <w:p w14:paraId="70C8AE7E" w14:textId="77777777" w:rsidR="00033FAC" w:rsidRDefault="00BE60D7">
      <w:r>
        <w:t xml:space="preserve">Figure 3. Venn diagrams of genes content for analyzed </w:t>
      </w:r>
      <w:r>
        <w:rPr>
          <w:i/>
        </w:rPr>
        <w:t xml:space="preserve">Wolbachia </w:t>
      </w:r>
      <w:r>
        <w:t>genomes. A - CI, FA, M, P phenotypes; B -CI, MK, F, M phenotypes.</w:t>
      </w:r>
    </w:p>
    <w:p w14:paraId="5DDB04CB" w14:textId="77777777" w:rsidR="00033FAC" w:rsidRDefault="00033FAC"/>
    <w:p w14:paraId="3653C4AD" w14:textId="77777777" w:rsidR="00033FAC" w:rsidRDefault="00033FAC"/>
    <w:p w14:paraId="46ACEE06" w14:textId="77777777" w:rsidR="00033FAC" w:rsidRDefault="00BE60D7">
      <w:r>
        <w:t>It would be interesting to compare determined phenotypes with the genomes of the strains that share similar characteristics (</w:t>
      </w:r>
      <w:proofErr w:type="spellStart"/>
      <w:r>
        <w:rPr>
          <w:color w:val="383838"/>
        </w:rPr>
        <w:t>wPpe</w:t>
      </w:r>
      <w:proofErr w:type="spellEnd"/>
      <w:r>
        <w:rPr>
          <w:color w:val="383838"/>
        </w:rPr>
        <w:t xml:space="preserve"> has reproductive and mutualistic charact) and </w:t>
      </w:r>
      <w:r>
        <w:t xml:space="preserve">have experimentally not confirmed effects like in </w:t>
      </w:r>
      <w:proofErr w:type="spellStart"/>
      <w:r>
        <w:t>Nomada</w:t>
      </w:r>
      <w:proofErr w:type="spellEnd"/>
      <w:r>
        <w:t xml:space="preserve"> strains which can have </w:t>
      </w:r>
      <w:r>
        <w:t xml:space="preserve">mutualistic relationships (fig.). </w:t>
      </w:r>
    </w:p>
    <w:p w14:paraId="73343976" w14:textId="77777777" w:rsidR="00033FAC" w:rsidRDefault="00033FAC"/>
    <w:p w14:paraId="358D698A" w14:textId="77777777" w:rsidR="00033FAC" w:rsidRDefault="00033FAC"/>
    <w:p w14:paraId="0D16AEC6" w14:textId="77777777" w:rsidR="00033FAC" w:rsidRDefault="00033FAC"/>
    <w:p w14:paraId="3A3B9B07" w14:textId="77777777" w:rsidR="00033FAC" w:rsidRDefault="00033FAC"/>
    <w:p w14:paraId="1BB71EC2" w14:textId="77777777" w:rsidR="00033FAC" w:rsidRDefault="00033FAC"/>
    <w:p w14:paraId="5B23A954" w14:textId="77777777" w:rsidR="00033FAC" w:rsidRDefault="00033FAC"/>
    <w:p w14:paraId="0223E5D8" w14:textId="77777777" w:rsidR="00033FAC" w:rsidRDefault="00033FAC"/>
    <w:p w14:paraId="36353948" w14:textId="77777777" w:rsidR="00033FAC" w:rsidRDefault="00033FAC"/>
    <w:p w14:paraId="32E34046" w14:textId="77777777" w:rsidR="00033FAC" w:rsidRDefault="00033FAC"/>
    <w:p w14:paraId="532581FD" w14:textId="77777777" w:rsidR="00033FAC" w:rsidRDefault="00033FAC"/>
    <w:p w14:paraId="60F8A877" w14:textId="77777777" w:rsidR="00033FAC" w:rsidRDefault="00033FAC"/>
    <w:p w14:paraId="3E63CA1A" w14:textId="77777777" w:rsidR="00033FAC" w:rsidRDefault="00BE60D7">
      <w:r>
        <w:rPr>
          <w:noProof/>
        </w:rPr>
        <w:lastRenderedPageBreak/>
        <w:drawing>
          <wp:anchor distT="114300" distB="114300" distL="114300" distR="114300" simplePos="0" relativeHeight="251660288" behindDoc="0" locked="0" layoutInCell="1" hidden="0" allowOverlap="1" wp14:anchorId="6BB7BF31" wp14:editId="032E9BD6">
            <wp:simplePos x="0" y="0"/>
            <wp:positionH relativeFrom="column">
              <wp:posOffset>1123950</wp:posOffset>
            </wp:positionH>
            <wp:positionV relativeFrom="paragraph">
              <wp:posOffset>171450</wp:posOffset>
            </wp:positionV>
            <wp:extent cx="3443288" cy="330555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443288" cy="3305556"/>
                    </a:xfrm>
                    <a:prstGeom prst="rect">
                      <a:avLst/>
                    </a:prstGeom>
                    <a:ln/>
                  </pic:spPr>
                </pic:pic>
              </a:graphicData>
            </a:graphic>
          </wp:anchor>
        </w:drawing>
      </w:r>
    </w:p>
    <w:p w14:paraId="154D1E5D" w14:textId="77777777" w:rsidR="00033FAC" w:rsidRDefault="00033FAC"/>
    <w:p w14:paraId="4A92A43C" w14:textId="77777777" w:rsidR="00033FAC" w:rsidRDefault="00033FAC"/>
    <w:p w14:paraId="76B37274" w14:textId="77777777" w:rsidR="00033FAC" w:rsidRDefault="00033FAC"/>
    <w:p w14:paraId="5D3AB21E" w14:textId="77777777" w:rsidR="00033FAC" w:rsidRDefault="00033FAC"/>
    <w:p w14:paraId="2FD00AFB" w14:textId="77777777" w:rsidR="00033FAC" w:rsidRDefault="00033FAC"/>
    <w:p w14:paraId="5B42101B" w14:textId="77777777" w:rsidR="00033FAC" w:rsidRDefault="00033FAC"/>
    <w:p w14:paraId="1070BC3F" w14:textId="77777777" w:rsidR="00033FAC" w:rsidRDefault="00033FAC"/>
    <w:p w14:paraId="4FF26798" w14:textId="77777777" w:rsidR="00033FAC" w:rsidRDefault="00033FAC"/>
    <w:p w14:paraId="217D2097" w14:textId="77777777" w:rsidR="00033FAC" w:rsidRDefault="00033FAC"/>
    <w:p w14:paraId="585809AF" w14:textId="77777777" w:rsidR="00033FAC" w:rsidRDefault="00033FAC"/>
    <w:p w14:paraId="44786DB1" w14:textId="77777777" w:rsidR="00033FAC" w:rsidRDefault="00033FAC"/>
    <w:p w14:paraId="5B150773" w14:textId="77777777" w:rsidR="00033FAC" w:rsidRDefault="00033FAC"/>
    <w:p w14:paraId="50CBB30C" w14:textId="77777777" w:rsidR="00033FAC" w:rsidRDefault="00033FAC"/>
    <w:p w14:paraId="31A0BF42" w14:textId="77777777" w:rsidR="00033FAC" w:rsidRDefault="00033FAC"/>
    <w:p w14:paraId="7ED61007" w14:textId="77777777" w:rsidR="00033FAC" w:rsidRDefault="00033FAC"/>
    <w:p w14:paraId="7531E090" w14:textId="77777777" w:rsidR="00033FAC" w:rsidRDefault="00033FAC"/>
    <w:p w14:paraId="1580F69E" w14:textId="77777777" w:rsidR="00033FAC" w:rsidRDefault="00033FAC"/>
    <w:p w14:paraId="0F81BA15" w14:textId="77777777" w:rsidR="00033FAC" w:rsidRDefault="00033FAC"/>
    <w:p w14:paraId="7ECC7152" w14:textId="77777777" w:rsidR="00033FAC" w:rsidRDefault="00033FAC"/>
    <w:p w14:paraId="042451C0" w14:textId="77777777" w:rsidR="00033FAC" w:rsidRDefault="00BE60D7">
      <w:r>
        <w:t>Figure.</w:t>
      </w:r>
    </w:p>
    <w:p w14:paraId="0060E914" w14:textId="77777777" w:rsidR="00033FAC" w:rsidRDefault="00033FAC"/>
    <w:p w14:paraId="20DA4BD4" w14:textId="77777777" w:rsidR="00033FAC" w:rsidRDefault="00BE60D7">
      <w:r>
        <w:t xml:space="preserve">Also, it is an unknown fitness effect of </w:t>
      </w:r>
      <w:proofErr w:type="spellStart"/>
      <w:r>
        <w:t>wInc</w:t>
      </w:r>
      <w:proofErr w:type="spellEnd"/>
      <w:r>
        <w:t xml:space="preserve">, strain that hitchhiked to the Drosophila </w:t>
      </w:r>
      <w:proofErr w:type="spellStart"/>
      <w:r>
        <w:t>incompta</w:t>
      </w:r>
      <w:proofErr w:type="spellEnd"/>
      <w:r>
        <w:t xml:space="preserve"> in the </w:t>
      </w:r>
      <w:proofErr w:type="gramStart"/>
      <w:r>
        <w:t>New</w:t>
      </w:r>
      <w:proofErr w:type="gramEnd"/>
      <w:r>
        <w:t xml:space="preserve"> world, on the host but it doesn't cause CI (</w:t>
      </w:r>
      <w:proofErr w:type="spellStart"/>
      <w:r>
        <w:t>Wallau</w:t>
      </w:r>
      <w:proofErr w:type="spellEnd"/>
      <w:r>
        <w:t xml:space="preserve"> et al., 2016). </w:t>
      </w:r>
    </w:p>
    <w:p w14:paraId="719BDA42" w14:textId="77777777" w:rsidR="00033FAC" w:rsidRDefault="00BE60D7">
      <w:r>
        <w:t xml:space="preserve">Parthenogenesis of </w:t>
      </w:r>
      <w:proofErr w:type="gramStart"/>
      <w:r>
        <w:t xml:space="preserve">springtail  </w:t>
      </w:r>
      <w:proofErr w:type="spellStart"/>
      <w:r>
        <w:t>Folsomia</w:t>
      </w:r>
      <w:proofErr w:type="spellEnd"/>
      <w:proofErr w:type="gramEnd"/>
      <w:r>
        <w:t xml:space="preserve"> candida is probably an effect of </w:t>
      </w:r>
      <w:proofErr w:type="spellStart"/>
      <w:r>
        <w:t>wFol</w:t>
      </w:r>
      <w:proofErr w:type="spellEnd"/>
      <w:r>
        <w:t xml:space="preserve"> (Gr</w:t>
      </w:r>
      <w:r>
        <w:t xml:space="preserve">aber and Fallon, 2019;  </w:t>
      </w:r>
      <w:proofErr w:type="spellStart"/>
      <w:r>
        <w:t>Faddeeva-Vakhrusheva</w:t>
      </w:r>
      <w:proofErr w:type="spellEnd"/>
      <w:r>
        <w:t xml:space="preserve"> et al., 2017) but it still needs to be proved (we took it as </w:t>
      </w:r>
      <w:proofErr w:type="spellStart"/>
      <w:r>
        <w:t>parth.casual</w:t>
      </w:r>
      <w:proofErr w:type="spellEnd"/>
      <w:r>
        <w:t xml:space="preserve">). Also, </w:t>
      </w:r>
      <w:proofErr w:type="spellStart"/>
      <w:r>
        <w:t>genomically</w:t>
      </w:r>
      <w:proofErr w:type="spellEnd"/>
      <w:r>
        <w:t xml:space="preserve"> it was supported that </w:t>
      </w:r>
      <w:proofErr w:type="spellStart"/>
      <w:r>
        <w:t>wFex</w:t>
      </w:r>
      <w:proofErr w:type="spellEnd"/>
      <w:r>
        <w:t xml:space="preserve"> of Formica </w:t>
      </w:r>
      <w:proofErr w:type="spellStart"/>
      <w:r>
        <w:t>exsecta</w:t>
      </w:r>
      <w:proofErr w:type="spellEnd"/>
      <w:r>
        <w:t xml:space="preserve"> is CI-</w:t>
      </w:r>
      <w:proofErr w:type="gramStart"/>
      <w:r>
        <w:t>inducing  (</w:t>
      </w:r>
      <w:proofErr w:type="spellStart"/>
      <w:proofErr w:type="gramEnd"/>
      <w:r>
        <w:t>Dhaygude</w:t>
      </w:r>
      <w:proofErr w:type="spellEnd"/>
      <w:r>
        <w:t xml:space="preserve"> et al., 2019) but we didn’t include it. </w:t>
      </w:r>
      <w:proofErr w:type="spellStart"/>
      <w:r>
        <w:t>wDacA</w:t>
      </w:r>
      <w:proofErr w:type="spellEnd"/>
      <w:r>
        <w:t xml:space="preserve"> and </w:t>
      </w:r>
      <w:proofErr w:type="spellStart"/>
      <w:r>
        <w:t>wDacB</w:t>
      </w:r>
      <w:proofErr w:type="spellEnd"/>
      <w:r>
        <w:t xml:space="preserve"> of </w:t>
      </w:r>
      <w:proofErr w:type="spellStart"/>
      <w:r>
        <w:t>Dactylopius</w:t>
      </w:r>
      <w:proofErr w:type="spellEnd"/>
      <w:r>
        <w:t xml:space="preserve"> coccus can be mutualists (moreover, </w:t>
      </w:r>
      <w:proofErr w:type="spellStart"/>
      <w:r>
        <w:t>wDacA</w:t>
      </w:r>
      <w:proofErr w:type="spellEnd"/>
      <w:r>
        <w:t xml:space="preserve"> doesn’t have candidate genes that are likely involved in cytoplasmic incompatibility as in </w:t>
      </w:r>
      <w:proofErr w:type="spellStart"/>
      <w:r>
        <w:t>wDacB</w:t>
      </w:r>
      <w:proofErr w:type="spellEnd"/>
      <w:r>
        <w:t xml:space="preserve">), nonetheless, there is no experimental evidence, so they were not included to the </w:t>
      </w:r>
      <w:proofErr w:type="gramStart"/>
      <w:r>
        <w:t>phenotyp</w:t>
      </w:r>
      <w:r>
        <w:t>es</w:t>
      </w:r>
      <w:proofErr w:type="gramEnd"/>
      <w:r>
        <w:t xml:space="preserve"> denomination (Ramírez-Puebla et la., 2016). In the same way it was shown that </w:t>
      </w:r>
      <w:proofErr w:type="spellStart"/>
      <w:r>
        <w:t>wCfeT</w:t>
      </w:r>
      <w:proofErr w:type="spellEnd"/>
      <w:r>
        <w:t xml:space="preserve"> is mutualist due to carrying biotin synthesis operon, and </w:t>
      </w:r>
      <w:proofErr w:type="spellStart"/>
      <w:r>
        <w:t>wCfeJ</w:t>
      </w:r>
      <w:proofErr w:type="spellEnd"/>
      <w:r>
        <w:t xml:space="preserve"> is reproductive parasite, it contains operon </w:t>
      </w:r>
      <w:proofErr w:type="gramStart"/>
      <w:r>
        <w:t>similar to</w:t>
      </w:r>
      <w:proofErr w:type="gramEnd"/>
      <w:r>
        <w:t xml:space="preserve"> the </w:t>
      </w:r>
      <w:proofErr w:type="spellStart"/>
      <w:r>
        <w:t>CinA</w:t>
      </w:r>
      <w:proofErr w:type="spellEnd"/>
      <w:r>
        <w:t xml:space="preserve">/B TA operon of </w:t>
      </w:r>
      <w:proofErr w:type="spellStart"/>
      <w:r>
        <w:t>wPip_Pel</w:t>
      </w:r>
      <w:proofErr w:type="spellEnd"/>
      <w:r>
        <w:t xml:space="preserve">, </w:t>
      </w:r>
      <w:proofErr w:type="spellStart"/>
      <w:r>
        <w:t>inCtenocephalid</w:t>
      </w:r>
      <w:r>
        <w:t>es</w:t>
      </w:r>
      <w:proofErr w:type="spellEnd"/>
      <w:r>
        <w:t xml:space="preserve"> </w:t>
      </w:r>
      <w:proofErr w:type="spellStart"/>
      <w:r>
        <w:t>felis</w:t>
      </w:r>
      <w:proofErr w:type="spellEnd"/>
      <w:r>
        <w:t xml:space="preserve"> (Driscoll et al., 2020), then they weren’t included. </w:t>
      </w:r>
    </w:p>
    <w:p w14:paraId="031100D4" w14:textId="77777777" w:rsidR="00033FAC" w:rsidRDefault="00033FAC"/>
    <w:p w14:paraId="3E597964" w14:textId="77777777" w:rsidR="00033FAC" w:rsidRDefault="00033FAC"/>
    <w:p w14:paraId="0992C9E6" w14:textId="77777777" w:rsidR="00033FAC" w:rsidRDefault="00BE60D7">
      <w:pPr>
        <w:rPr>
          <w:i/>
        </w:rPr>
      </w:pPr>
      <w:r>
        <w:rPr>
          <w:i/>
        </w:rPr>
        <w:t>Genes of interest</w:t>
      </w:r>
    </w:p>
    <w:p w14:paraId="5F583B7E" w14:textId="77777777" w:rsidR="00033FAC" w:rsidRDefault="00033FAC"/>
    <w:p w14:paraId="56EF40CA" w14:textId="77777777" w:rsidR="00033FAC" w:rsidRDefault="00BE60D7">
      <w:r>
        <w:t xml:space="preserve">Based on the findings regarding the genes that are responsible or conceivably </w:t>
      </w:r>
      <w:proofErr w:type="gramStart"/>
      <w:r>
        <w:t>responsible  for</w:t>
      </w:r>
      <w:proofErr w:type="gramEnd"/>
      <w:r>
        <w:t xml:space="preserve"> different influences on the host, 8 gene groups were chosen (fig.). These gen</w:t>
      </w:r>
      <w:r>
        <w:t xml:space="preserve">es were sorted out from the </w:t>
      </w:r>
      <w:proofErr w:type="gramStart"/>
      <w:r>
        <w:t>clusters</w:t>
      </w:r>
      <w:proofErr w:type="gramEnd"/>
      <w:r>
        <w:t xml:space="preserve"> dataset based on the presence of key word within the description of the cluster. Accordingly different number of appropriate genes were found for </w:t>
      </w:r>
      <w:proofErr w:type="spellStart"/>
      <w:r>
        <w:t>analysed</w:t>
      </w:r>
      <w:proofErr w:type="spellEnd"/>
      <w:r>
        <w:t xml:space="preserve"> phenotypes. On the </w:t>
      </w:r>
      <w:proofErr w:type="gramStart"/>
      <w:r>
        <w:t>fig. ,</w:t>
      </w:r>
      <w:proofErr w:type="gramEnd"/>
      <w:r>
        <w:t xml:space="preserve"> the average </w:t>
      </w:r>
      <w:proofErr w:type="spellStart"/>
      <w:r>
        <w:t>coun</w:t>
      </w:r>
      <w:proofErr w:type="spellEnd"/>
      <w:r>
        <w:t xml:space="preserve"> of genes of interest </w:t>
      </w:r>
      <w:r>
        <w:t xml:space="preserve">is presented. </w:t>
      </w:r>
    </w:p>
    <w:p w14:paraId="3395746D" w14:textId="77777777" w:rsidR="00033FAC" w:rsidRDefault="00033FAC"/>
    <w:p w14:paraId="07A05AC9" w14:textId="77777777" w:rsidR="00033FAC" w:rsidRDefault="00BE60D7">
      <w:r>
        <w:rPr>
          <w:noProof/>
        </w:rPr>
        <w:lastRenderedPageBreak/>
        <w:drawing>
          <wp:inline distT="114300" distB="114300" distL="114300" distR="114300" wp14:anchorId="2E1D1CE9" wp14:editId="2DEAEB04">
            <wp:extent cx="5943600" cy="4521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943600" cy="4521200"/>
                    </a:xfrm>
                    <a:prstGeom prst="rect">
                      <a:avLst/>
                    </a:prstGeom>
                    <a:ln/>
                  </pic:spPr>
                </pic:pic>
              </a:graphicData>
            </a:graphic>
          </wp:inline>
        </w:drawing>
      </w:r>
    </w:p>
    <w:p w14:paraId="2DC774B0" w14:textId="77777777" w:rsidR="00033FAC" w:rsidRDefault="00BE60D7">
      <w:r>
        <w:t>Figure.</w:t>
      </w:r>
    </w:p>
    <w:p w14:paraId="57D44918" w14:textId="77777777" w:rsidR="00033FAC" w:rsidRDefault="00033FAC"/>
    <w:p w14:paraId="060510AA" w14:textId="77777777" w:rsidR="00033FAC" w:rsidRDefault="00BE60D7">
      <w:r>
        <w:t xml:space="preserve">Dunn test was used to compare phenotypes due to the genes of interest. M phenotype differs from CI, FA, </w:t>
      </w:r>
      <w:proofErr w:type="gramStart"/>
      <w:r>
        <w:t>F  (</w:t>
      </w:r>
      <w:proofErr w:type="gramEnd"/>
      <w:r>
        <w:t xml:space="preserve">p&lt;0.05). </w:t>
      </w:r>
    </w:p>
    <w:p w14:paraId="0B5CEF4D" w14:textId="77777777" w:rsidR="00033FAC" w:rsidRDefault="00033FAC"/>
    <w:p w14:paraId="07551087" w14:textId="77777777" w:rsidR="00033FAC" w:rsidRDefault="00BE60D7">
      <w:pPr>
        <w:pStyle w:val="2"/>
      </w:pPr>
      <w:bookmarkStart w:id="18" w:name="_stbpajswm9gg" w:colFirst="0" w:colLast="0"/>
      <w:bookmarkEnd w:id="18"/>
      <w:r>
        <w:t>Analysis 2: Mobile elements and phages</w:t>
      </w:r>
    </w:p>
    <w:p w14:paraId="6567BD51" w14:textId="77777777" w:rsidR="00033FAC" w:rsidRDefault="00033FAC"/>
    <w:p w14:paraId="57D6C80E" w14:textId="77777777" w:rsidR="00033FAC" w:rsidRDefault="00BE60D7">
      <w:r>
        <w:t xml:space="preserve">Overall, the 112 genomes were identified as carriers of the phages. </w:t>
      </w:r>
      <w:proofErr w:type="spellStart"/>
      <w:r>
        <w:t>PhastF</w:t>
      </w:r>
      <w:proofErr w:type="spellEnd"/>
      <w:r>
        <w:t xml:space="preserve"> had shown that the </w:t>
      </w:r>
      <w:proofErr w:type="gramStart"/>
      <w:r>
        <w:t>most rich</w:t>
      </w:r>
      <w:proofErr w:type="gramEnd"/>
      <w:r>
        <w:t xml:space="preserve"> genomes with phages were </w:t>
      </w:r>
      <w:proofErr w:type="spellStart"/>
      <w:r>
        <w:t>wAlbA_HN</w:t>
      </w:r>
      <w:proofErr w:type="spellEnd"/>
      <w:r>
        <w:t xml:space="preserve"> (12 incidences in the genomes out of 8 types of phage elements; however, </w:t>
      </w:r>
      <w:proofErr w:type="spellStart"/>
      <w:r>
        <w:t>wAlbA_FL</w:t>
      </w:r>
      <w:proofErr w:type="spellEnd"/>
      <w:r>
        <w:t xml:space="preserve"> strain had only 2); WOLB0035, WOLB00</w:t>
      </w:r>
      <w:r>
        <w:t xml:space="preserve">42 - 7 instances; WOLB0040 -6; For &lt; 25 genomes, the presence of phages were more than 2 instances. </w:t>
      </w:r>
    </w:p>
    <w:p w14:paraId="65C5B60C" w14:textId="77777777" w:rsidR="00033FAC" w:rsidRDefault="00BE60D7">
      <w:r>
        <w:t xml:space="preserve">Xantho_33913 (100), </w:t>
      </w:r>
      <w:proofErr w:type="spellStart"/>
      <w:r>
        <w:t>Escher_Sakaiphage</w:t>
      </w:r>
      <w:proofErr w:type="spellEnd"/>
      <w:r>
        <w:t xml:space="preserve"> (39) were observed the most often when Caulob_Cr30, Escher_pro147, Entero_186, Pseudo_phi3, Pseudo_PPpW_3, Salmon_SP_</w:t>
      </w:r>
      <w:r>
        <w:t xml:space="preserve">004 were happened as single instances. </w:t>
      </w:r>
    </w:p>
    <w:p w14:paraId="6CE5D8F3" w14:textId="77777777" w:rsidR="00033FAC" w:rsidRDefault="00033FAC"/>
    <w:p w14:paraId="48C0E660" w14:textId="77777777" w:rsidR="00033FAC" w:rsidRDefault="00BE60D7">
      <w:r>
        <w:t xml:space="preserve">summary for </w:t>
      </w:r>
      <w:r>
        <w:rPr>
          <w:b/>
        </w:rPr>
        <w:t>mobilome</w:t>
      </w:r>
      <w:r>
        <w:t xml:space="preserve"> table</w:t>
      </w:r>
    </w:p>
    <w:p w14:paraId="2B52D3B5" w14:textId="77777777" w:rsidR="00033FAC" w:rsidRDefault="00033FAC"/>
    <w:p w14:paraId="239090A3" w14:textId="77777777" w:rsidR="00033FAC" w:rsidRDefault="00BE60D7">
      <w:r>
        <w:t xml:space="preserve">KHFPKGOH_01202: </w:t>
      </w:r>
      <w:proofErr w:type="gramStart"/>
      <w:r>
        <w:t xml:space="preserve">30  </w:t>
      </w:r>
      <w:r>
        <w:tab/>
      </w:r>
      <w:proofErr w:type="gramEnd"/>
      <w:r>
        <w:t xml:space="preserve">ISWpi12_PEP : 2832 </w:t>
      </w:r>
    </w:p>
    <w:p w14:paraId="7C09746F" w14:textId="77777777" w:rsidR="00033FAC" w:rsidRDefault="00BE60D7">
      <w:r>
        <w:t>KHFPKGOH_01213: 26      ISWosp2_</w:t>
      </w:r>
      <w:proofErr w:type="gramStart"/>
      <w:r>
        <w:t>PEP :</w:t>
      </w:r>
      <w:proofErr w:type="gramEnd"/>
      <w:r>
        <w:t xml:space="preserve"> 2134</w:t>
      </w:r>
    </w:p>
    <w:p w14:paraId="11C4C182" w14:textId="77777777" w:rsidR="00033FAC" w:rsidRDefault="00BE60D7">
      <w:r>
        <w:t xml:space="preserve">EIACEGFN_00180: 14 </w:t>
      </w:r>
      <w:r>
        <w:tab/>
        <w:t xml:space="preserve">   ISWpi11_PEP3: 1986 </w:t>
      </w:r>
    </w:p>
    <w:p w14:paraId="44406361" w14:textId="77777777" w:rsidR="00033FAC" w:rsidRDefault="00BE60D7">
      <w:r>
        <w:t>LMLIPNKF_00597: 7          ISWpi15_</w:t>
      </w:r>
      <w:proofErr w:type="gramStart"/>
      <w:r>
        <w:t>PEP :</w:t>
      </w:r>
      <w:proofErr w:type="gramEnd"/>
      <w:r>
        <w:t xml:space="preserve"> 1612 </w:t>
      </w:r>
    </w:p>
    <w:p w14:paraId="75316131" w14:textId="77777777" w:rsidR="00033FAC" w:rsidRDefault="00BE60D7">
      <w:r>
        <w:t xml:space="preserve">LHNECCLP_00824: 6 </w:t>
      </w:r>
      <w:r>
        <w:tab/>
      </w:r>
      <w:r>
        <w:tab/>
        <w:t>ISWen2_</w:t>
      </w:r>
      <w:proofErr w:type="gramStart"/>
      <w:r>
        <w:t>PEP :</w:t>
      </w:r>
      <w:proofErr w:type="gramEnd"/>
      <w:r>
        <w:t xml:space="preserve"> 1466 </w:t>
      </w:r>
    </w:p>
    <w:p w14:paraId="026A96A8" w14:textId="77777777" w:rsidR="00033FAC" w:rsidRDefault="00BE60D7">
      <w:r>
        <w:t xml:space="preserve">OODCHNIP_00058: 6 </w:t>
      </w:r>
      <w:proofErr w:type="gramStart"/>
      <w:r>
        <w:tab/>
        <w:t xml:space="preserve">  ISWpi</w:t>
      </w:r>
      <w:proofErr w:type="gramEnd"/>
      <w:r>
        <w:t>11_PEP : 1425</w:t>
      </w:r>
    </w:p>
    <w:p w14:paraId="4E225644" w14:textId="77777777" w:rsidR="00033FAC" w:rsidRDefault="00BE60D7">
      <w:r>
        <w:t>(Other) :22864 (Other) :11498</w:t>
      </w:r>
    </w:p>
    <w:p w14:paraId="16544121" w14:textId="77777777" w:rsidR="00033FAC" w:rsidRDefault="00033FAC"/>
    <w:p w14:paraId="395351FA" w14:textId="77777777" w:rsidR="00033FAC" w:rsidRDefault="00BE60D7">
      <w:r>
        <w:rPr>
          <w:b/>
        </w:rPr>
        <w:t>KHFPKGOH_01202</w:t>
      </w:r>
      <w:r>
        <w:t xml:space="preserve"> (the most frequent one) - only one gene in cluster turf1. Translation elongation factor activity (Pnnzr2_MF), Elongation factor </w:t>
      </w:r>
      <w:proofErr w:type="gramStart"/>
      <w:r>
        <w:t>Tu(</w:t>
      </w:r>
      <w:proofErr w:type="spellStart"/>
      <w:proofErr w:type="gramEnd"/>
      <w:r>
        <w:t>Prokka_descrp</w:t>
      </w:r>
      <w:proofErr w:type="spellEnd"/>
      <w:r>
        <w:t>) (GCA_902636535.1_WOLB0025_genomic)</w:t>
      </w:r>
    </w:p>
    <w:p w14:paraId="4C7CA622" w14:textId="77777777" w:rsidR="00033FAC" w:rsidRDefault="00BE60D7">
      <w:proofErr w:type="spellStart"/>
      <w:proofErr w:type="gramStart"/>
      <w:r>
        <w:t>mob.elem</w:t>
      </w:r>
      <w:proofErr w:type="spellEnd"/>
      <w:proofErr w:type="gramEnd"/>
      <w:r>
        <w:t>: NC_002516.2.881718.p01, NC_002516.2.881697.p01,  CP002695.1.gene10.p01, 02 CP002695.1.gene3614.p01, CP004022.1.gene3277.p01, CP004022.1.gene2801.p01, CP001918.1.gene242.p01, CP000647.1.gene4394.p0</w:t>
      </w:r>
      <w:r>
        <w:t xml:space="preserve">1, CP000647.1.gene3761.p01 ( some have double appearance, within &gt;80, &lt;90 identity) </w:t>
      </w:r>
    </w:p>
    <w:p w14:paraId="64FE36AC" w14:textId="77777777" w:rsidR="00033FAC" w:rsidRDefault="00033FAC"/>
    <w:p w14:paraId="078459E7" w14:textId="77777777" w:rsidR="00033FAC" w:rsidRDefault="00033FAC"/>
    <w:p w14:paraId="7B79983B" w14:textId="77777777" w:rsidR="00033FAC" w:rsidRDefault="00033FAC"/>
    <w:p w14:paraId="02D1FACF" w14:textId="77777777" w:rsidR="00033FAC" w:rsidRDefault="00BE60D7">
      <w:pPr>
        <w:pStyle w:val="2"/>
      </w:pPr>
      <w:bookmarkStart w:id="19" w:name="_uzosndcmi3ri" w:colFirst="0" w:colLast="0"/>
      <w:bookmarkEnd w:id="19"/>
      <w:r>
        <w:t xml:space="preserve">To do </w:t>
      </w:r>
      <w:proofErr w:type="gramStart"/>
      <w:r>
        <w:t>next?</w:t>
      </w:r>
      <w:proofErr w:type="gramEnd"/>
    </w:p>
    <w:p w14:paraId="4C8F95EA" w14:textId="77777777" w:rsidR="00033FAC" w:rsidRDefault="00BE60D7">
      <w:pPr>
        <w:pStyle w:val="5"/>
      </w:pPr>
      <w:bookmarkStart w:id="20" w:name="_yu9xtbc6hlip" w:colFirst="0" w:colLast="0"/>
      <w:bookmarkEnd w:id="20"/>
      <w:r>
        <w:t>From notes:</w:t>
      </w:r>
    </w:p>
    <w:p w14:paraId="3B770D20" w14:textId="77777777" w:rsidR="00033FAC" w:rsidRDefault="00033FAC"/>
    <w:p w14:paraId="613F4A4E" w14:textId="77777777" w:rsidR="00033FAC" w:rsidRDefault="00BE60D7">
      <w:r>
        <w:t>Nucleotide divergence and Synteny</w:t>
      </w:r>
    </w:p>
    <w:p w14:paraId="54128FB1" w14:textId="77777777" w:rsidR="00033FAC" w:rsidRDefault="00033FAC"/>
    <w:p w14:paraId="671F4EB8" w14:textId="77777777" w:rsidR="00033FAC" w:rsidRDefault="00BE60D7">
      <w:r>
        <w:t>"Overall, genomic distances based on nucleotide divergence of orthologues shared between the newly sequenced</w:t>
      </w:r>
      <w:r>
        <w:t xml:space="preserve"> Wolbachia strains was found to be low (1.2% on average; Fig. 1a), and synteny across genomes high (Fig. 1c). " https://pubmed.ncbi.nlm.nih.gov/28005061/</w:t>
      </w:r>
    </w:p>
    <w:p w14:paraId="371BC562" w14:textId="77777777" w:rsidR="00033FAC" w:rsidRDefault="00033FAC"/>
    <w:p w14:paraId="3F700097" w14:textId="77777777" w:rsidR="00033FAC" w:rsidRDefault="00BE60D7">
      <w:r>
        <w:t>How to measure divergence levels?</w:t>
      </w:r>
    </w:p>
    <w:p w14:paraId="46D37F57" w14:textId="77777777" w:rsidR="00033FAC" w:rsidRDefault="00BE60D7">
      <w:r>
        <w:t xml:space="preserve">". Nucleotide distances between orthologues present in all genomes </w:t>
      </w:r>
      <w:r>
        <w:t>were calculated with the R package ‘ape’ (http://ape-package.ird.fr/) 42" https://pubmed.ncbi.nlm.nih.gov/28005061/</w:t>
      </w:r>
    </w:p>
    <w:p w14:paraId="3AC90851" w14:textId="77777777" w:rsidR="00033FAC" w:rsidRDefault="00BE60D7">
      <w:r>
        <w:t>synonymous substitution in the certain gene</w:t>
      </w:r>
    </w:p>
    <w:p w14:paraId="4D50F1DA" w14:textId="77777777" w:rsidR="00033FAC" w:rsidRDefault="00033FAC"/>
    <w:p w14:paraId="355B1DA6" w14:textId="77777777" w:rsidR="00033FAC" w:rsidRDefault="00BE60D7">
      <w:r>
        <w:t xml:space="preserve">as the characteristic to compare of this estimate between different genomes (for example, for </w:t>
      </w:r>
      <w:proofErr w:type="spellStart"/>
      <w:r>
        <w:t>bioitin</w:t>
      </w:r>
      <w:proofErr w:type="spellEnd"/>
      <w:r>
        <w:t xml:space="preserve"> operon among different genomes)</w:t>
      </w:r>
    </w:p>
    <w:p w14:paraId="038D40E6" w14:textId="77777777" w:rsidR="00033FAC" w:rsidRDefault="00BE60D7">
      <w:r>
        <w:t xml:space="preserve">"Furthermore, the estimated rate of synonymous substitutions between </w:t>
      </w:r>
      <w:proofErr w:type="spellStart"/>
      <w:r>
        <w:t>Nomada</w:t>
      </w:r>
      <w:proofErr w:type="spellEnd"/>
      <w:r>
        <w:t xml:space="preserve">-associated Wolbachia strains and </w:t>
      </w:r>
      <w:proofErr w:type="spellStart"/>
      <w:r>
        <w:t>wCle</w:t>
      </w:r>
      <w:proofErr w:type="spellEnd"/>
      <w:r>
        <w:t xml:space="preserve"> was, on </w:t>
      </w:r>
      <w:r>
        <w:t xml:space="preserve">average, much lower in the biotin genes (0.17) compared with genome-wide rates (0.41). This also suggested that the operon was not present in the last common ancestor (LCA) of </w:t>
      </w:r>
      <w:proofErr w:type="spellStart"/>
      <w:proofErr w:type="gramStart"/>
      <w:r>
        <w:t>wCle</w:t>
      </w:r>
      <w:proofErr w:type="spellEnd"/>
      <w:proofErr w:type="gramEnd"/>
      <w:r>
        <w:t xml:space="preserve"> and the strains investigated here, but rather that it was acquired by </w:t>
      </w:r>
      <w:proofErr w:type="spellStart"/>
      <w:r>
        <w:t>Nomad</w:t>
      </w:r>
      <w:r>
        <w:t>a</w:t>
      </w:r>
      <w:proofErr w:type="spellEnd"/>
      <w:r>
        <w:t>-associated Wolbachia more recently."</w:t>
      </w:r>
    </w:p>
    <w:p w14:paraId="5CFF77FE" w14:textId="77777777" w:rsidR="00033FAC" w:rsidRDefault="00BE60D7">
      <w:r>
        <w:t xml:space="preserve"> https://pubmed.ncbi.nlm.nih.gov/28005061/</w:t>
      </w:r>
    </w:p>
    <w:p w14:paraId="4FAB2D34" w14:textId="77777777" w:rsidR="00033FAC" w:rsidRDefault="00033FAC"/>
    <w:p w14:paraId="74F20D3D" w14:textId="77777777" w:rsidR="00033FAC" w:rsidRDefault="00BE60D7">
      <w:r>
        <w:t>to evidence recombination between hypothetical stains genes that they share only (build for them trees with synteny)</w:t>
      </w:r>
    </w:p>
    <w:p w14:paraId="04F2C5D7" w14:textId="77777777" w:rsidR="00033FAC" w:rsidRDefault="00033FAC"/>
    <w:p w14:paraId="709C7323" w14:textId="77777777" w:rsidR="00033FAC" w:rsidRDefault="00BE60D7">
      <w:r>
        <w:t>"B-vitamin-deficient diets (such as blood)"</w:t>
      </w:r>
    </w:p>
    <w:p w14:paraId="3CFA0219" w14:textId="77777777" w:rsidR="00033FAC" w:rsidRDefault="00033FAC"/>
    <w:p w14:paraId="5E2F40A3" w14:textId="77777777" w:rsidR="00033FAC" w:rsidRDefault="00BE60D7">
      <w:r>
        <w:t>"Single-ge</w:t>
      </w:r>
      <w:r>
        <w:t>ne trees were reconstructed for all orthologous groups with IQ-TREE version 1.3.853 after determining the best-fitting nucleotide substitution model (option ‘-m TEST’)." https://pubmed.ncbi.nlm.nih.gov/28005061/</w:t>
      </w:r>
    </w:p>
    <w:p w14:paraId="55CF98F6" w14:textId="77777777" w:rsidR="00033FAC" w:rsidRDefault="00033FAC"/>
    <w:p w14:paraId="182BF6DA" w14:textId="77777777" w:rsidR="00033FAC" w:rsidRDefault="00BE60D7">
      <w:r>
        <w:t xml:space="preserve">for </w:t>
      </w:r>
      <w:proofErr w:type="spellStart"/>
      <w:r>
        <w:t>visualisation</w:t>
      </w:r>
      <w:proofErr w:type="spellEnd"/>
      <w:r>
        <w:t xml:space="preserve"> of an alignment </w:t>
      </w:r>
    </w:p>
    <w:p w14:paraId="69A9C8BB" w14:textId="77777777" w:rsidR="00033FAC" w:rsidRDefault="00033FAC"/>
    <w:p w14:paraId="3186AF56" w14:textId="77777777" w:rsidR="00033FAC" w:rsidRDefault="00BE60D7">
      <w:r>
        <w:t>". Usin</w:t>
      </w:r>
      <w:r>
        <w:t xml:space="preserve">g the ‘ape’ package within R, trees with monophyletic bee and bedbug Wolbachia strains were identified, and corresponding alignments were further manually scrutinized using </w:t>
      </w:r>
      <w:proofErr w:type="spellStart"/>
      <w:r>
        <w:t>Aliview</w:t>
      </w:r>
      <w:proofErr w:type="spellEnd"/>
      <w:r>
        <w:t xml:space="preserve"> version 1.17.1" https://pubmed.ncbi.nlm.nih.gov/28005061/</w:t>
      </w:r>
    </w:p>
    <w:p w14:paraId="17014452" w14:textId="77777777" w:rsidR="00033FAC" w:rsidRDefault="00BE60D7">
      <w:r>
        <w:t>For future: use M</w:t>
      </w:r>
      <w:r>
        <w:t xml:space="preserve">LST to </w:t>
      </w:r>
      <w:proofErr w:type="gramStart"/>
      <w:r>
        <w:t>built</w:t>
      </w:r>
      <w:proofErr w:type="gramEnd"/>
      <w:r>
        <w:t xml:space="preserve"> the tree and recognize the strain</w:t>
      </w:r>
    </w:p>
    <w:p w14:paraId="26A6BB9B" w14:textId="77777777" w:rsidR="00033FAC" w:rsidRDefault="00033FAC"/>
    <w:p w14:paraId="6577FD87" w14:textId="77777777" w:rsidR="00033FAC" w:rsidRDefault="00BE60D7">
      <w:r>
        <w:t>for strain identification https://pubmlst.org/wolbachia/</w:t>
      </w:r>
    </w:p>
    <w:p w14:paraId="4746042D" w14:textId="77777777" w:rsidR="00033FAC" w:rsidRDefault="00BE60D7">
      <w:r>
        <w:t>"Strains with similar WSP sequences can have very different MLST allelic profiles and vice versa, indicating the importance of the MLST approach for st</w:t>
      </w:r>
      <w:r>
        <w:t>rain identification. The MLST system provides a universal and unambiguous tool for strain typing, population genetics, and molecular evolutionary studies. "</w:t>
      </w:r>
    </w:p>
    <w:p w14:paraId="641B0DE8" w14:textId="77777777" w:rsidR="00033FAC" w:rsidRDefault="00BE60D7">
      <w:r>
        <w:t>https://pubmed.ncbi.nlm.nih.gov/16936055/</w:t>
      </w:r>
    </w:p>
    <w:p w14:paraId="7CF17C22" w14:textId="77777777" w:rsidR="00033FAC" w:rsidRDefault="00033FAC"/>
    <w:p w14:paraId="5734120C" w14:textId="77777777" w:rsidR="00033FAC" w:rsidRDefault="00033FAC"/>
    <w:p w14:paraId="03A52D35" w14:textId="77777777" w:rsidR="00033FAC" w:rsidRDefault="00033FAC"/>
    <w:p w14:paraId="72C3EB5F" w14:textId="77777777" w:rsidR="00033FAC" w:rsidRDefault="00BE60D7">
      <w:r>
        <w:t>[05/28/202]</w:t>
      </w:r>
    </w:p>
    <w:p w14:paraId="6129804A" w14:textId="77777777" w:rsidR="00033FAC" w:rsidRDefault="00BE60D7">
      <w:r>
        <w:t xml:space="preserve">Blast </w:t>
      </w:r>
      <w:proofErr w:type="spellStart"/>
      <w:r>
        <w:t>pWCP</w:t>
      </w:r>
      <w:proofErr w:type="spellEnd"/>
      <w:r>
        <w:t xml:space="preserve"> against all the genomes</w:t>
      </w:r>
    </w:p>
    <w:p w14:paraId="102B7C90" w14:textId="77777777" w:rsidR="00033FAC" w:rsidRDefault="00033FAC"/>
    <w:p w14:paraId="6F566671" w14:textId="77777777" w:rsidR="00033FAC" w:rsidRDefault="00BE60D7">
      <w:proofErr w:type="spellStart"/>
      <w:r>
        <w:t>pWCP</w:t>
      </w:r>
      <w:proofErr w:type="spellEnd"/>
      <w:r>
        <w:t xml:space="preserve"> p</w:t>
      </w:r>
      <w:r>
        <w:t xml:space="preserve">lasmid was identified in </w:t>
      </w:r>
      <w:proofErr w:type="spellStart"/>
      <w:r>
        <w:t>wPip</w:t>
      </w:r>
      <w:proofErr w:type="spellEnd"/>
      <w:r>
        <w:t xml:space="preserve"> strain https://www.nature.com/articles/s41467-019-08973-w.pdf</w:t>
      </w:r>
    </w:p>
    <w:p w14:paraId="60A4FDDA" w14:textId="77777777" w:rsidR="00033FAC" w:rsidRDefault="00033FAC"/>
    <w:p w14:paraId="34AB7754" w14:textId="77777777" w:rsidR="00033FAC" w:rsidRDefault="00033FAC"/>
    <w:p w14:paraId="310D90E8" w14:textId="77777777" w:rsidR="00033FAC" w:rsidRDefault="00BE60D7">
      <w:r>
        <w:t>here are other genes:</w:t>
      </w:r>
    </w:p>
    <w:p w14:paraId="707CE161" w14:textId="77777777" w:rsidR="00033FAC" w:rsidRDefault="00BE60D7">
      <w:r>
        <w:t>https://www.nature.com/articles/srep34955</w:t>
      </w:r>
    </w:p>
    <w:p w14:paraId="01DF42EC" w14:textId="77777777" w:rsidR="00033FAC" w:rsidRDefault="00033FAC"/>
    <w:p w14:paraId="6D1714CC" w14:textId="77777777" w:rsidR="00033FAC" w:rsidRDefault="00033FAC"/>
    <w:sectPr w:rsidR="00033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FAC"/>
    <w:rsid w:val="00033FAC"/>
    <w:rsid w:val="00BE60D7"/>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3083"/>
  <w15:docId w15:val="{F6DAE3EF-DDDF-4B63-868A-A78B552B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athways.embl.de/selection/wyNX5a2nR5Hqqd7Bm9H" TargetMode="External"/><Relationship Id="rId13" Type="http://schemas.openxmlformats.org/officeDocument/2006/relationships/hyperlink" Target="https://pathways.embl.de/selection/x26651BrD8Zt5Upe53H"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pathways.embl.de/selection/yY49yOdxts7tPfNLieR" TargetMode="External"/><Relationship Id="rId12" Type="http://schemas.openxmlformats.org/officeDocument/2006/relationships/hyperlink" Target="https://pathways.embl.de/selection/EhH8qmqCfxoYbFWG6MN"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b-mml.sjtu.edu.cn/ICEfinder/instruction.html"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www.evolgenius.info/evolview/" TargetMode="External"/><Relationship Id="rId11" Type="http://schemas.openxmlformats.org/officeDocument/2006/relationships/hyperlink" Target="https://pathways.embl.de/selection/J5MGGzUOqZyVRIanZvX" TargetMode="External"/><Relationship Id="rId24" Type="http://schemas.openxmlformats.org/officeDocument/2006/relationships/fontTable" Target="fontTable.xml"/><Relationship Id="rId5" Type="http://schemas.openxmlformats.org/officeDocument/2006/relationships/hyperlink" Target="https://www.evolgenius.info/evolview/" TargetMode="External"/><Relationship Id="rId15" Type="http://schemas.openxmlformats.org/officeDocument/2006/relationships/hyperlink" Target="https://db-mml.sjtu.edu.cn/STEP/download.html" TargetMode="External"/><Relationship Id="rId23" Type="http://schemas.openxmlformats.org/officeDocument/2006/relationships/image" Target="media/image7.png"/><Relationship Id="rId10" Type="http://schemas.openxmlformats.org/officeDocument/2006/relationships/hyperlink" Target="https://pathways.embl.de/selection/I4Q0H2fsJjA5Bjejnsd" TargetMode="External"/><Relationship Id="rId19" Type="http://schemas.openxmlformats.org/officeDocument/2006/relationships/image" Target="media/image3.png"/><Relationship Id="rId4" Type="http://schemas.openxmlformats.org/officeDocument/2006/relationships/hyperlink" Target="https://www.evolgenius.info/" TargetMode="External"/><Relationship Id="rId9" Type="http://schemas.openxmlformats.org/officeDocument/2006/relationships/hyperlink" Target="https://pathways.embl.de/selection/5N4Ob36y2dhnd2V7gQF" TargetMode="External"/><Relationship Id="rId14" Type="http://schemas.openxmlformats.org/officeDocument/2006/relationships/hyperlink" Target="https://pathways.embl.de/selection/RQkB9ZSu76VNydPvRTr"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11077</Words>
  <Characters>6314</Characters>
  <Application>Microsoft Office Word</Application>
  <DocSecurity>0</DocSecurity>
  <Lines>52</Lines>
  <Paragraphs>34</Paragraphs>
  <ScaleCrop>false</ScaleCrop>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Мельник Олександра</dc:creator>
  <cp:lastModifiedBy>Мельник Олександра</cp:lastModifiedBy>
  <cp:revision>2</cp:revision>
  <dcterms:created xsi:type="dcterms:W3CDTF">2022-05-03T20:26:00Z</dcterms:created>
  <dcterms:modified xsi:type="dcterms:W3CDTF">2022-05-03T20:26:00Z</dcterms:modified>
</cp:coreProperties>
</file>